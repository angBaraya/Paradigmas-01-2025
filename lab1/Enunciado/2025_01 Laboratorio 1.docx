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ind w:left="-30" w:firstLine="0"/>
        <w:jc w:val="center"/>
        <w:rPr>
          <w:b w:val="1"/>
        </w:rPr>
      </w:pPr>
      <w:r w:rsidDel="00000000" w:rsidR="00000000" w:rsidRPr="00000000">
        <w:rPr>
          <w:b w:val="1"/>
          <w:rtl w:val="0"/>
        </w:rPr>
        <w:t xml:space="preserve">Universidad de Santiago de Chile</w:t>
      </w:r>
    </w:p>
    <w:p w:rsidR="00000000" w:rsidDel="00000000" w:rsidP="00000000" w:rsidRDefault="00000000" w:rsidRPr="00000000" w14:paraId="00000002">
      <w:pPr>
        <w:spacing w:line="331.2" w:lineRule="auto"/>
        <w:ind w:hanging="30"/>
        <w:jc w:val="center"/>
        <w:rPr>
          <w:b w:val="1"/>
        </w:rPr>
      </w:pPr>
      <w:r w:rsidDel="00000000" w:rsidR="00000000" w:rsidRPr="00000000">
        <w:rPr>
          <w:b w:val="1"/>
          <w:rtl w:val="0"/>
        </w:rPr>
        <w:t xml:space="preserve">Facultad de Ingeniería</w:t>
      </w:r>
    </w:p>
    <w:p w:rsidR="00000000" w:rsidDel="00000000" w:rsidP="00000000" w:rsidRDefault="00000000" w:rsidRPr="00000000" w14:paraId="00000003">
      <w:pPr>
        <w:spacing w:line="331.2" w:lineRule="auto"/>
        <w:ind w:hanging="30"/>
        <w:jc w:val="center"/>
        <w:rPr>
          <w:b w:val="1"/>
        </w:rPr>
      </w:pPr>
      <w:r w:rsidDel="00000000" w:rsidR="00000000" w:rsidRPr="00000000">
        <w:rPr>
          <w:b w:val="1"/>
          <w:rtl w:val="0"/>
        </w:rPr>
        <w:t xml:space="preserve">Departamento de Ingeniería Informática</w:t>
      </w:r>
    </w:p>
    <w:p w:rsidR="00000000" w:rsidDel="00000000" w:rsidP="00000000" w:rsidRDefault="00000000" w:rsidRPr="00000000" w14:paraId="00000004">
      <w:pPr>
        <w:spacing w:line="331.2" w:lineRule="auto"/>
        <w:ind w:hanging="30"/>
        <w:jc w:val="center"/>
        <w:rPr>
          <w:b w:val="1"/>
        </w:rPr>
      </w:pPr>
      <w:r w:rsidDel="00000000" w:rsidR="00000000" w:rsidRPr="00000000">
        <w:rPr>
          <w:b w:val="1"/>
          <w:rtl w:val="0"/>
        </w:rPr>
        <w:t xml:space="preserve">Paradigmas de Programación</w:t>
      </w:r>
    </w:p>
    <w:p w:rsidR="00000000" w:rsidDel="00000000" w:rsidP="00000000" w:rsidRDefault="00000000" w:rsidRPr="00000000" w14:paraId="00000005">
      <w:pPr>
        <w:ind w:hanging="30"/>
        <w:jc w:val="both"/>
        <w:rPr>
          <w:b w:val="1"/>
        </w:rPr>
      </w:pPr>
      <w:r w:rsidDel="00000000" w:rsidR="00000000" w:rsidRPr="00000000">
        <w:rPr>
          <w:rtl w:val="0"/>
        </w:rPr>
      </w:r>
    </w:p>
    <w:p w:rsidR="00000000" w:rsidDel="00000000" w:rsidP="00000000" w:rsidRDefault="00000000" w:rsidRPr="00000000" w14:paraId="00000006">
      <w:pPr>
        <w:spacing w:line="331.2" w:lineRule="auto"/>
        <w:ind w:hanging="30"/>
        <w:jc w:val="center"/>
        <w:rPr>
          <w:rFonts w:ascii="Times New Roman" w:cs="Times New Roman" w:eastAsia="Times New Roman" w:hAnsi="Times New Roman"/>
          <w:b w:val="1"/>
          <w:smallCaps w:val="1"/>
          <w:sz w:val="44"/>
          <w:szCs w:val="44"/>
        </w:rPr>
      </w:pPr>
      <w:r w:rsidDel="00000000" w:rsidR="00000000" w:rsidRPr="00000000">
        <w:rPr>
          <w:rFonts w:ascii="Times New Roman" w:cs="Times New Roman" w:eastAsia="Times New Roman" w:hAnsi="Times New Roman"/>
          <w:b w:val="1"/>
          <w:smallCaps w:val="1"/>
          <w:sz w:val="44"/>
          <w:szCs w:val="44"/>
          <w:rtl w:val="0"/>
        </w:rPr>
        <w:t xml:space="preserve">Paradigmas de Programación</w:t>
      </w:r>
    </w:p>
    <w:p w:rsidR="00000000" w:rsidDel="00000000" w:rsidP="00000000" w:rsidRDefault="00000000" w:rsidRPr="00000000" w14:paraId="00000007">
      <w:pPr>
        <w:spacing w:line="331.2" w:lineRule="auto"/>
        <w:ind w:hanging="30"/>
        <w:jc w:val="center"/>
        <w:rPr>
          <w:rFonts w:ascii="Times New Roman" w:cs="Times New Roman" w:eastAsia="Times New Roman" w:hAnsi="Times New Roman"/>
          <w:b w:val="1"/>
          <w:smallCaps w:val="1"/>
          <w:sz w:val="44"/>
          <w:szCs w:val="44"/>
        </w:rPr>
      </w:pPr>
      <w:r w:rsidDel="00000000" w:rsidR="00000000" w:rsidRPr="00000000">
        <w:rPr>
          <w:rFonts w:ascii="Times New Roman" w:cs="Times New Roman" w:eastAsia="Times New Roman" w:hAnsi="Times New Roman"/>
          <w:b w:val="1"/>
          <w:smallCaps w:val="1"/>
          <w:sz w:val="44"/>
          <w:szCs w:val="44"/>
          <w:rtl w:val="0"/>
        </w:rPr>
        <w:t xml:space="preserve">Proyecto semestral de laboratorio</w:t>
      </w:r>
    </w:p>
    <w:p w:rsidR="00000000" w:rsidDel="00000000" w:rsidP="00000000" w:rsidRDefault="00000000" w:rsidRPr="00000000" w14:paraId="00000008">
      <w:pPr>
        <w:spacing w:line="331.2" w:lineRule="auto"/>
        <w:ind w:hanging="30"/>
        <w:jc w:val="center"/>
        <w:rPr>
          <w:rFonts w:ascii="Times New Roman" w:cs="Times New Roman" w:eastAsia="Times New Roman" w:hAnsi="Times New Roman"/>
          <w:b w:val="1"/>
          <w:smallCaps w:val="1"/>
          <w:sz w:val="44"/>
          <w:szCs w:val="44"/>
          <w:highlight w:val="yellow"/>
        </w:rPr>
      </w:pPr>
      <w:r w:rsidDel="00000000" w:rsidR="00000000" w:rsidRPr="00000000">
        <w:rPr>
          <w:sz w:val="34"/>
          <w:szCs w:val="34"/>
          <w:highlight w:val="yellow"/>
          <w:rtl w:val="0"/>
        </w:rPr>
        <w:t xml:space="preserve">Aviso: 28/4 - Se ha enviado un comunicado a través del foro general de Campus Virtual en relación a los ajustes del laboratorio, nueva fecha de entrega y redistribución de puntajes que ya están reflejados en el enunciado.</w:t>
      </w:r>
      <w:r w:rsidDel="00000000" w:rsidR="00000000" w:rsidRPr="00000000">
        <w:rPr>
          <w:rtl w:val="0"/>
        </w:rPr>
      </w:r>
    </w:p>
    <w:p w:rsidR="00000000" w:rsidDel="00000000" w:rsidP="00000000" w:rsidRDefault="00000000" w:rsidRPr="00000000" w14:paraId="00000009">
      <w:pPr>
        <w:spacing w:after="200" w:lineRule="auto"/>
        <w:jc w:val="center"/>
        <w:rPr>
          <w:rFonts w:ascii="Times New Roman" w:cs="Times New Roman" w:eastAsia="Times New Roman" w:hAnsi="Times New Roman"/>
          <w:b w:val="1"/>
          <w:smallCaps w:val="1"/>
          <w:sz w:val="44"/>
          <w:szCs w:val="44"/>
        </w:rPr>
      </w:pPr>
      <w:r w:rsidDel="00000000" w:rsidR="00000000" w:rsidRPr="00000000">
        <w:rPr>
          <w:sz w:val="34"/>
          <w:szCs w:val="34"/>
          <w:rtl w:val="0"/>
        </w:rPr>
        <w:t xml:space="preserve">Versión 1.3 final - actualizada al 28/04/2025</w:t>
      </w:r>
      <w:r w:rsidDel="00000000" w:rsidR="00000000" w:rsidRPr="00000000">
        <w:rPr>
          <w:sz w:val="34"/>
          <w:szCs w:val="34"/>
          <w:rtl w:val="0"/>
        </w:rPr>
        <w:t xml:space="preserve"> Se completa el script de ejecución y se simplifica su uso, para la ejecución de los turnos sólo debe usar el último requerimiento con los parámetros boolean definidos -ver script ejecución-</w:t>
      </w:r>
      <w:r w:rsidDel="00000000" w:rsidR="00000000" w:rsidRPr="00000000">
        <w:rPr>
          <w:rtl w:val="0"/>
        </w:rPr>
      </w:r>
    </w:p>
    <w:p w:rsidR="00000000" w:rsidDel="00000000" w:rsidP="00000000" w:rsidRDefault="00000000" w:rsidRPr="00000000" w14:paraId="0000000A">
      <w:pPr>
        <w:spacing w:after="200" w:lineRule="auto"/>
        <w:jc w:val="center"/>
        <w:rPr>
          <w:rFonts w:ascii="Times New Roman" w:cs="Times New Roman" w:eastAsia="Times New Roman" w:hAnsi="Times New Roman"/>
          <w:b w:val="1"/>
          <w:smallCaps w:val="1"/>
          <w:sz w:val="44"/>
          <w:szCs w:val="44"/>
        </w:rPr>
      </w:pPr>
      <w:r w:rsidDel="00000000" w:rsidR="00000000" w:rsidRPr="00000000">
        <w:rPr>
          <w:sz w:val="34"/>
          <w:szCs w:val="34"/>
          <w:rtl w:val="0"/>
        </w:rPr>
        <w:t xml:space="preserve">Versión 1.2 - actualizada al 27/04/2025</w:t>
      </w:r>
      <w:r w:rsidDel="00000000" w:rsidR="00000000" w:rsidRPr="00000000">
        <w:rPr>
          <w:sz w:val="34"/>
          <w:szCs w:val="34"/>
          <w:rtl w:val="0"/>
        </w:rPr>
        <w:t xml:space="preserve"> Se agregan parámetros para la simulación (4 flags boolean para indicar si va a comprar propiedad/casa, construir hotel,pagar multa para salir de la cárcel y ocupar carta para salir cárcel) </w:t>
      </w:r>
      <w:r w:rsidDel="00000000" w:rsidR="00000000" w:rsidRPr="00000000">
        <w:rPr>
          <w:rtl w:val="0"/>
        </w:rPr>
      </w:r>
    </w:p>
    <w:p w:rsidR="00000000" w:rsidDel="00000000" w:rsidP="00000000" w:rsidRDefault="00000000" w:rsidRPr="00000000" w14:paraId="0000000B">
      <w:pPr>
        <w:spacing w:after="200" w:lineRule="auto"/>
        <w:jc w:val="center"/>
        <w:rPr>
          <w:rFonts w:ascii="Times New Roman" w:cs="Times New Roman" w:eastAsia="Times New Roman" w:hAnsi="Times New Roman"/>
          <w:b w:val="1"/>
          <w:smallCaps w:val="1"/>
          <w:sz w:val="44"/>
          <w:szCs w:val="44"/>
        </w:rPr>
      </w:pPr>
      <w:r w:rsidDel="00000000" w:rsidR="00000000" w:rsidRPr="00000000">
        <w:rPr>
          <w:sz w:val="34"/>
          <w:szCs w:val="34"/>
          <w:rtl w:val="0"/>
        </w:rPr>
        <w:t xml:space="preserve">Versión 1.1 - actualizada al 21/04/2025</w:t>
      </w:r>
      <w:r w:rsidDel="00000000" w:rsidR="00000000" w:rsidRPr="00000000">
        <w:rPr>
          <w:rtl w:val="0"/>
        </w:rPr>
      </w:r>
    </w:p>
    <w:p w:rsidR="00000000" w:rsidDel="00000000" w:rsidP="00000000" w:rsidRDefault="00000000" w:rsidRPr="00000000" w14:paraId="0000000C">
      <w:pPr>
        <w:spacing w:after="200" w:lineRule="auto"/>
        <w:jc w:val="center"/>
        <w:rPr>
          <w:sz w:val="34"/>
          <w:szCs w:val="34"/>
        </w:rPr>
      </w:pPr>
      <w:r w:rsidDel="00000000" w:rsidR="00000000" w:rsidRPr="00000000">
        <w:rPr>
          <w:sz w:val="34"/>
          <w:szCs w:val="34"/>
          <w:rtl w:val="0"/>
        </w:rPr>
        <w:t xml:space="preserve">Versión 1.0 - actualizada al 29/03/2025</w:t>
      </w:r>
    </w:p>
    <w:p w:rsidR="00000000" w:rsidDel="00000000" w:rsidP="00000000" w:rsidRDefault="00000000" w:rsidRPr="00000000" w14:paraId="0000000D">
      <w:pPr>
        <w:pStyle w:val="Heading1"/>
        <w:spacing w:after="0" w:before="200" w:lineRule="auto"/>
        <w:jc w:val="center"/>
        <w:rPr>
          <w:rFonts w:ascii="Trebuchet MS" w:cs="Trebuchet MS" w:eastAsia="Trebuchet MS" w:hAnsi="Trebuchet MS"/>
          <w:sz w:val="32"/>
          <w:szCs w:val="32"/>
        </w:rPr>
      </w:pPr>
      <w:bookmarkStart w:colFirst="0" w:colLast="0" w:name="_f4gd23l1f1zt" w:id="0"/>
      <w:bookmarkEnd w:id="0"/>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after="0" w:before="200" w:lineRule="auto"/>
        <w:jc w:val="center"/>
        <w:rPr>
          <w:rFonts w:ascii="Trebuchet MS" w:cs="Trebuchet MS" w:eastAsia="Trebuchet MS" w:hAnsi="Trebuchet MS"/>
          <w:sz w:val="32"/>
          <w:szCs w:val="32"/>
        </w:rPr>
      </w:pPr>
      <w:bookmarkStart w:colFirst="0" w:colLast="0" w:name="_oj1cr4ayhg4m" w:id="1"/>
      <w:bookmarkEnd w:id="1"/>
      <w:r w:rsidDel="00000000" w:rsidR="00000000" w:rsidRPr="00000000">
        <w:rPr>
          <w:rFonts w:ascii="Trebuchet MS" w:cs="Trebuchet MS" w:eastAsia="Trebuchet MS" w:hAnsi="Trebuchet MS"/>
          <w:sz w:val="32"/>
          <w:szCs w:val="32"/>
          <w:rtl w:val="0"/>
        </w:rPr>
        <w:t xml:space="preserve">Laboratorio 1 (Paradigma Funcional - Lenguaje Scheme)</w:t>
      </w:r>
    </w:p>
    <w:p w:rsidR="00000000" w:rsidDel="00000000" w:rsidP="00000000" w:rsidRDefault="00000000" w:rsidRPr="00000000" w14:paraId="0000000F">
      <w:pPr>
        <w:rPr>
          <w:sz w:val="16"/>
          <w:szCs w:val="16"/>
        </w:rPr>
      </w:pPr>
      <w:r w:rsidDel="00000000" w:rsidR="00000000" w:rsidRPr="00000000">
        <w:rPr>
          <w:rtl w:val="0"/>
        </w:rPr>
      </w:r>
    </w:p>
    <w:p w:rsidR="00000000" w:rsidDel="00000000" w:rsidP="00000000" w:rsidRDefault="00000000" w:rsidRPr="00000000" w14:paraId="00000010">
      <w:pPr>
        <w:spacing w:after="200" w:lineRule="auto"/>
        <w:rPr>
          <w:sz w:val="16"/>
          <w:szCs w:val="16"/>
        </w:rPr>
      </w:pPr>
      <w:r w:rsidDel="00000000" w:rsidR="00000000" w:rsidRPr="00000000">
        <w:rPr>
          <w:rtl w:val="0"/>
        </w:rPr>
      </w:r>
    </w:p>
    <w:p w:rsidR="00000000" w:rsidDel="00000000" w:rsidP="00000000" w:rsidRDefault="00000000" w:rsidRPr="00000000" w14:paraId="00000011">
      <w:pPr>
        <w:spacing w:after="200" w:lineRule="auto"/>
        <w:rPr>
          <w:sz w:val="16"/>
          <w:szCs w:val="16"/>
        </w:rPr>
      </w:pPr>
      <w:r w:rsidDel="00000000" w:rsidR="00000000" w:rsidRPr="00000000">
        <w:rPr>
          <w:sz w:val="16"/>
          <w:szCs w:val="16"/>
          <w:rtl w:val="0"/>
        </w:rPr>
        <w:t xml:space="preserve">Cambios V1.1: </w:t>
      </w:r>
    </w:p>
    <w:p w:rsidR="00000000" w:rsidDel="00000000" w:rsidP="00000000" w:rsidRDefault="00000000" w:rsidRPr="00000000" w14:paraId="00000012">
      <w:pPr>
        <w:numPr>
          <w:ilvl w:val="0"/>
          <w:numId w:val="5"/>
        </w:numPr>
        <w:spacing w:after="200" w:lineRule="auto"/>
        <w:ind w:left="720" w:hanging="360"/>
        <w:rPr>
          <w:sz w:val="16"/>
          <w:szCs w:val="16"/>
          <w:u w:val="none"/>
        </w:rPr>
      </w:pPr>
      <w:r w:rsidDel="00000000" w:rsidR="00000000" w:rsidRPr="00000000">
        <w:rPr>
          <w:rtl w:val="0"/>
        </w:rPr>
      </w:r>
    </w:p>
    <w:p w:rsidR="00000000" w:rsidDel="00000000" w:rsidP="00000000" w:rsidRDefault="00000000" w:rsidRPr="00000000" w14:paraId="00000013">
      <w:pPr>
        <w:spacing w:after="200" w:lineRule="auto"/>
        <w:jc w:val="center"/>
        <w:rPr>
          <w:sz w:val="18"/>
          <w:szCs w:val="18"/>
        </w:rPr>
      </w:pPr>
      <w:r w:rsidDel="00000000" w:rsidR="00000000" w:rsidRPr="00000000">
        <w:rPr>
          <w:sz w:val="18"/>
          <w:szCs w:val="18"/>
          <w:rtl w:val="0"/>
        </w:rPr>
        <w:t xml:space="preserve">(Cambios menores pueden incorporarse en futuras versiones a fin de aclarar o corregir errores)</w:t>
      </w:r>
    </w:p>
    <w:p w:rsidR="00000000" w:rsidDel="00000000" w:rsidP="00000000" w:rsidRDefault="00000000" w:rsidRPr="00000000" w14:paraId="00000014">
      <w:pPr>
        <w:spacing w:after="200" w:lineRule="auto"/>
        <w:jc w:val="center"/>
        <w:rPr>
          <w:b w:val="1"/>
        </w:rPr>
      </w:pPr>
      <w:r w:rsidDel="00000000" w:rsidR="00000000" w:rsidRPr="00000000">
        <w:rPr>
          <w:rtl w:val="0"/>
        </w:rPr>
        <w:t xml:space="preserve">(Sus dudas las puede expresar en este mismo enunciado, incluso puede responder a preguntas de compañeros en caso de que conozca la respuesta)</w:t>
      </w:r>
      <w:r w:rsidDel="00000000" w:rsidR="00000000" w:rsidRPr="00000000">
        <w:rPr>
          <w:rtl w:val="0"/>
        </w:rPr>
      </w:r>
    </w:p>
    <w:p w:rsidR="00000000" w:rsidDel="00000000" w:rsidP="00000000" w:rsidRDefault="00000000" w:rsidRPr="00000000" w14:paraId="00000015">
      <w:pPr>
        <w:spacing w:after="200" w:lineRule="auto"/>
        <w:jc w:val="both"/>
        <w:rPr>
          <w:b w:val="1"/>
        </w:rPr>
      </w:pPr>
      <w:r w:rsidDel="00000000" w:rsidR="00000000" w:rsidRPr="00000000">
        <w:rPr>
          <w:b w:val="1"/>
          <w:rtl w:val="0"/>
        </w:rPr>
        <w:t xml:space="preserve">Enunciado General: Procure consultar los aspectos generales del proyecto de laboratorio en el </w:t>
      </w:r>
      <w:hyperlink r:id="rId8">
        <w:r w:rsidDel="00000000" w:rsidR="00000000" w:rsidRPr="00000000">
          <w:rPr>
            <w:b w:val="1"/>
            <w:color w:val="1155cc"/>
            <w:u w:val="single"/>
            <w:rtl w:val="0"/>
          </w:rPr>
          <w:t xml:space="preserve">documento general.</w:t>
        </w:r>
      </w:hyperlink>
      <w:r w:rsidDel="00000000" w:rsidR="00000000" w:rsidRPr="00000000">
        <w:rPr>
          <w:rtl w:val="0"/>
        </w:rPr>
      </w:r>
    </w:p>
    <w:p w:rsidR="00000000" w:rsidDel="00000000" w:rsidP="00000000" w:rsidRDefault="00000000" w:rsidRPr="00000000" w14:paraId="00000016">
      <w:pPr>
        <w:spacing w:after="200" w:lineRule="auto"/>
        <w:jc w:val="both"/>
        <w:rPr/>
      </w:pPr>
      <w:r w:rsidDel="00000000" w:rsidR="00000000" w:rsidRPr="00000000">
        <w:rPr>
          <w:b w:val="1"/>
          <w:rtl w:val="0"/>
        </w:rPr>
        <w:t xml:space="preserve">Fecha de Entrega:</w:t>
      </w:r>
      <w:r w:rsidDel="00000000" w:rsidR="00000000" w:rsidRPr="00000000">
        <w:rPr>
          <w:rtl w:val="0"/>
        </w:rPr>
        <w:t xml:space="preserve"> Ver calendario clase a clase donde se señala el hito</w:t>
      </w:r>
    </w:p>
    <w:p w:rsidR="00000000" w:rsidDel="00000000" w:rsidP="00000000" w:rsidRDefault="00000000" w:rsidRPr="00000000" w14:paraId="00000017">
      <w:pPr>
        <w:spacing w:after="200" w:lineRule="auto"/>
        <w:jc w:val="both"/>
        <w:rPr>
          <w:color w:val="00000a"/>
        </w:rPr>
      </w:pPr>
      <w:r w:rsidDel="00000000" w:rsidR="00000000" w:rsidRPr="00000000">
        <w:rPr>
          <w:b w:val="1"/>
          <w:rtl w:val="0"/>
        </w:rPr>
        <w:t xml:space="preserve">Objetivo del laboratorio: </w:t>
      </w:r>
      <w:r w:rsidDel="00000000" w:rsidR="00000000" w:rsidRPr="00000000">
        <w:rPr>
          <w:color w:val="00000a"/>
          <w:rtl w:val="0"/>
        </w:rPr>
        <w:t xml:space="preserve">Aplicar conceptos del paradigma de programación funcional usando el lenguaje de programación Scheme en la resolución de un problema acotado.</w:t>
      </w:r>
    </w:p>
    <w:p w:rsidR="00000000" w:rsidDel="00000000" w:rsidP="00000000" w:rsidRDefault="00000000" w:rsidRPr="00000000" w14:paraId="00000018">
      <w:pPr>
        <w:spacing w:after="200" w:lineRule="auto"/>
        <w:jc w:val="both"/>
        <w:rPr/>
      </w:pPr>
      <w:r w:rsidDel="00000000" w:rsidR="00000000" w:rsidRPr="00000000">
        <w:rPr>
          <w:b w:val="1"/>
          <w:rtl w:val="0"/>
        </w:rPr>
        <w:t xml:space="preserve">Resultado esperado:</w:t>
      </w:r>
      <w:r w:rsidDel="00000000" w:rsidR="00000000" w:rsidRPr="00000000">
        <w:rPr>
          <w:rtl w:val="0"/>
        </w:rPr>
        <w:t xml:space="preserve"> Juego CAPITALIA</w:t>
      </w:r>
    </w:p>
    <w:p w:rsidR="00000000" w:rsidDel="00000000" w:rsidP="00000000" w:rsidRDefault="00000000" w:rsidRPr="00000000" w14:paraId="00000019">
      <w:pPr>
        <w:spacing w:after="200" w:lineRule="auto"/>
        <w:jc w:val="both"/>
        <w:rPr>
          <w:highlight w:val="yellow"/>
        </w:rPr>
      </w:pPr>
      <w:r w:rsidDel="00000000" w:rsidR="00000000" w:rsidRPr="00000000">
        <w:rPr>
          <w:b w:val="1"/>
          <w:rtl w:val="0"/>
        </w:rPr>
        <w:t xml:space="preserve">Profesor responsable: </w:t>
      </w:r>
      <w:r w:rsidDel="00000000" w:rsidR="00000000" w:rsidRPr="00000000">
        <w:rPr>
          <w:b w:val="1"/>
          <w:highlight w:val="yellow"/>
          <w:rtl w:val="0"/>
        </w:rPr>
        <w:t xml:space="preserve">@</w:t>
      </w:r>
      <w:hyperlink r:id="rId9">
        <w:r w:rsidDel="00000000" w:rsidR="00000000" w:rsidRPr="00000000">
          <w:rPr>
            <w:b w:val="1"/>
            <w:color w:val="0000ee"/>
            <w:highlight w:val="yellow"/>
            <w:u w:val="single"/>
            <w:rtl w:val="0"/>
          </w:rPr>
          <w:t xml:space="preserve">Gonzalo Martinez</w:t>
        </w:r>
      </w:hyperlink>
      <w:r w:rsidDel="00000000" w:rsidR="00000000" w:rsidRPr="00000000">
        <w:rPr>
          <w:highlight w:val="yellow"/>
          <w:rtl w:val="0"/>
        </w:rPr>
        <w:t xml:space="preserve">(</w:t>
      </w:r>
      <w:hyperlink r:id="rId10">
        <w:r w:rsidDel="00000000" w:rsidR="00000000" w:rsidRPr="00000000">
          <w:rPr>
            <w:color w:val="1155cc"/>
            <w:highlight w:val="yellow"/>
            <w:u w:val="single"/>
            <w:rtl w:val="0"/>
          </w:rPr>
          <w:t xml:space="preserve">gonzalo.martinez@usach.cl</w:t>
        </w:r>
      </w:hyperlink>
      <w:r w:rsidDel="00000000" w:rsidR="00000000" w:rsidRPr="00000000">
        <w:rPr>
          <w:highlight w:val="yellow"/>
          <w:rtl w:val="0"/>
        </w:rPr>
        <w:t xml:space="preserve">) </w:t>
      </w:r>
      <w:r w:rsidDel="00000000" w:rsidR="00000000" w:rsidRPr="00000000">
        <w:rPr>
          <w:highlight w:val="yellow"/>
          <w:rtl w:val="0"/>
        </w:rPr>
        <w:t xml:space="preserve">para que las notificaciones de sus consultas lleguen al profesor correspondiente).</w:t>
      </w:r>
    </w:p>
    <w:p w:rsidR="00000000" w:rsidDel="00000000" w:rsidP="00000000" w:rsidRDefault="00000000" w:rsidRPr="00000000" w14:paraId="0000001A">
      <w:pPr>
        <w:spacing w:after="200" w:lineRule="auto"/>
        <w:jc w:val="both"/>
        <w:rPr/>
      </w:pPr>
      <w:r w:rsidDel="00000000" w:rsidR="00000000" w:rsidRPr="00000000">
        <w:rPr>
          <w:b w:val="1"/>
          <w:rtl w:val="0"/>
        </w:rPr>
        <w:t xml:space="preserve">Recomendaciones:</w:t>
      </w:r>
      <w:r w:rsidDel="00000000" w:rsidR="00000000" w:rsidRPr="00000000">
        <w:rPr>
          <w:rtl w:val="0"/>
        </w:rPr>
        <w:t xml:space="preserve"> El laboratorio está diseñado como un conjunto de ejercicios a abordar bajo cada paradigma. En este sentido, el desarrollo del laboratorio constituye un espacio para practicar y prepararse además para la evaluación de cátedra del correspondiente paradigma. Por tanto, se recomienda incorporar en sus hábitos de estudio/trabajo el desarrollo de las funcionalidades de forma diaria. </w:t>
      </w:r>
    </w:p>
    <w:p w:rsidR="00000000" w:rsidDel="00000000" w:rsidP="00000000" w:rsidRDefault="00000000" w:rsidRPr="00000000" w14:paraId="0000001B">
      <w:pPr>
        <w:spacing w:after="200" w:lineRule="auto"/>
        <w:jc w:val="both"/>
        <w:rPr>
          <w:b w:val="1"/>
        </w:rPr>
      </w:pPr>
      <w:r w:rsidDel="00000000" w:rsidR="00000000" w:rsidRPr="00000000">
        <w:rPr>
          <w:rtl w:val="0"/>
        </w:rPr>
        <w:t xml:space="preserve">La nota comienza de 1.0 por lo que para alcanzar la nota de aprobación (4.0) usted debe sumar el puntaje de cada RF. Cada puntaje expuesto se mide en décimas, donde por ejemplo, 0.4 equivale pasar de un 1.0 a un 1.4. La nota máxima será un 7.0 aún si el puntaje se desborda. Procure destinar tiempo para analizar y hacer una propuesta de diseño para el laboratorio completo antes de proceder a la implementación de la solución. No es necesario que sus funciones implementen comprobación de tipo, esto es opcional.</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spacing w:after="200" w:lineRule="auto"/>
        <w:jc w:val="both"/>
        <w:rPr>
          <w:sz w:val="28"/>
          <w:szCs w:val="28"/>
        </w:rPr>
      </w:pPr>
      <w:bookmarkStart w:colFirst="0" w:colLast="0" w:name="_chvn3u3eaidg" w:id="2"/>
      <w:bookmarkEnd w:id="2"/>
      <w:r w:rsidDel="00000000" w:rsidR="00000000" w:rsidRPr="00000000">
        <w:rPr>
          <w:b w:val="1"/>
          <w:sz w:val="28"/>
          <w:szCs w:val="28"/>
          <w:rtl w:val="0"/>
        </w:rPr>
        <w:t xml:space="preserve">Requerimientos No Funcionales (RNF)</w:t>
      </w:r>
      <w:r w:rsidDel="00000000" w:rsidR="00000000" w:rsidRPr="00000000">
        <w:rPr>
          <w:rtl w:val="0"/>
        </w:rPr>
      </w:r>
    </w:p>
    <w:p w:rsidR="00000000" w:rsidDel="00000000" w:rsidP="00000000" w:rsidRDefault="00000000" w:rsidRPr="00000000" w14:paraId="0000001D">
      <w:pPr>
        <w:spacing w:after="200" w:lineRule="auto"/>
        <w:jc w:val="both"/>
        <w:rPr>
          <w:b w:val="1"/>
          <w:color w:val="ff0000"/>
          <w:highlight w:val="yellow"/>
        </w:rPr>
      </w:pPr>
      <w:r w:rsidDel="00000000" w:rsidR="00000000" w:rsidRPr="00000000">
        <w:rPr>
          <w:b w:val="1"/>
          <w:color w:val="ff0000"/>
          <w:highlight w:val="yellow"/>
          <w:rtl w:val="0"/>
        </w:rPr>
        <w:t xml:space="preserve">Algunos son ineludibles/obligatorios, esto quiere decir que al no cumplir con dicho requerimiento, su proyecto será evaluado con la nota mínima.</w:t>
      </w:r>
    </w:p>
    <w:p w:rsidR="00000000" w:rsidDel="00000000" w:rsidP="00000000" w:rsidRDefault="00000000" w:rsidRPr="00000000" w14:paraId="0000001E">
      <w:pPr>
        <w:numPr>
          <w:ilvl w:val="0"/>
          <w:numId w:val="3"/>
        </w:numPr>
        <w:spacing w:after="200" w:lineRule="auto"/>
        <w:ind w:left="720" w:hanging="360"/>
        <w:jc w:val="both"/>
      </w:pPr>
      <w:r w:rsidDel="00000000" w:rsidR="00000000" w:rsidRPr="00000000">
        <w:rPr>
          <w:b w:val="1"/>
          <w:rtl w:val="0"/>
        </w:rPr>
        <w:t xml:space="preserve">RNF1. </w:t>
      </w:r>
      <w:r w:rsidDel="00000000" w:rsidR="00000000" w:rsidRPr="00000000">
        <w:rPr>
          <w:b w:val="1"/>
          <w:rtl w:val="0"/>
        </w:rPr>
        <w:t xml:space="preserve">(obligatorio) Autoevaluación:</w:t>
      </w:r>
      <w:r w:rsidDel="00000000" w:rsidR="00000000" w:rsidRPr="00000000">
        <w:rPr>
          <w:rtl w:val="0"/>
        </w:rPr>
        <w:t xml:space="preserve"> Incluir autoevaluación de cada uno de los </w:t>
      </w:r>
      <w:r w:rsidDel="00000000" w:rsidR="00000000" w:rsidRPr="00000000">
        <w:rPr>
          <w:b w:val="1"/>
          <w:color w:val="ff0000"/>
          <w:highlight w:val="yellow"/>
          <w:u w:val="single"/>
          <w:rtl w:val="0"/>
        </w:rPr>
        <w:t xml:space="preserve">requerimientos funcionales y no funcionales solicitados tal como se solicita abajo de este párrafo (para mayor detalle leer todo el inciso)</w:t>
      </w:r>
      <w:r w:rsidDel="00000000" w:rsidR="00000000" w:rsidRPr="00000000">
        <w:rPr>
          <w:rtl w:val="0"/>
        </w:rPr>
        <w:t xml:space="preserve">.</w:t>
      </w:r>
      <w:r w:rsidDel="00000000" w:rsidR="00000000" w:rsidRPr="00000000">
        <w:rPr>
          <w:rtl w:val="0"/>
        </w:rPr>
        <w:t xml:space="preserve"> El objetivo de esta autoevaluación es que usted pueda anticiparse a una nota tentativa al momento de la entrega del laboratorio para posteriormente, en caso de que su calificación sea inferior a 4.0, pueda proceder oportunamente a realizar mejoras en su laboratorio a través del comodín correspondiente.</w:t>
      </w:r>
    </w:p>
    <w:p w:rsidR="00000000" w:rsidDel="00000000" w:rsidP="00000000" w:rsidRDefault="00000000" w:rsidRPr="00000000" w14:paraId="0000001F">
      <w:pPr>
        <w:numPr>
          <w:ilvl w:val="1"/>
          <w:numId w:val="3"/>
        </w:numPr>
        <w:spacing w:after="200" w:lineRule="auto"/>
        <w:ind w:left="1440" w:hanging="360"/>
        <w:jc w:val="both"/>
        <w:rPr>
          <w:u w:val="none"/>
        </w:rPr>
      </w:pPr>
      <w:r w:rsidDel="00000000" w:rsidR="00000000" w:rsidRPr="00000000">
        <w:rPr>
          <w:rtl w:val="0"/>
        </w:rPr>
        <w:t xml:space="preserve">El formato de la autoevaluación es:</w:t>
      </w:r>
    </w:p>
    <w:p w:rsidR="00000000" w:rsidDel="00000000" w:rsidP="00000000" w:rsidRDefault="00000000" w:rsidRPr="00000000" w14:paraId="00000020">
      <w:pPr>
        <w:numPr>
          <w:ilvl w:val="2"/>
          <w:numId w:val="3"/>
        </w:numPr>
        <w:spacing w:after="200" w:lineRule="auto"/>
        <w:ind w:left="2160" w:hanging="360"/>
        <w:jc w:val="both"/>
        <w:rPr>
          <w:u w:val="none"/>
        </w:rPr>
      </w:pPr>
      <w:r w:rsidDel="00000000" w:rsidR="00000000" w:rsidRPr="00000000">
        <w:rPr>
          <w:rtl w:val="0"/>
        </w:rPr>
        <w:t xml:space="preserve">archivo </w:t>
      </w:r>
      <w:r w:rsidDel="00000000" w:rsidR="00000000" w:rsidRPr="00000000">
        <w:rPr>
          <w:b w:val="1"/>
          <w:rtl w:val="0"/>
        </w:rPr>
        <w:t xml:space="preserve">AUTOEVALUACION_RUT_NOMBRE_APELLIDOS.txt</w:t>
      </w:r>
    </w:p>
    <w:p w:rsidR="00000000" w:rsidDel="00000000" w:rsidP="00000000" w:rsidRDefault="00000000" w:rsidRPr="00000000" w14:paraId="00000021">
      <w:pPr>
        <w:numPr>
          <w:ilvl w:val="2"/>
          <w:numId w:val="3"/>
        </w:numPr>
        <w:spacing w:after="200" w:lineRule="auto"/>
        <w:ind w:left="2160" w:hanging="360"/>
        <w:jc w:val="both"/>
        <w:rPr>
          <w:b w:val="1"/>
          <w:u w:val="none"/>
        </w:rPr>
      </w:pPr>
      <w:r w:rsidDel="00000000" w:rsidR="00000000" w:rsidRPr="00000000">
        <w:rPr>
          <w:b w:val="1"/>
          <w:rtl w:val="0"/>
        </w:rPr>
        <w:t xml:space="preserve">Evaluar cada Requerimiento Funcional </w:t>
      </w:r>
      <w:r w:rsidDel="00000000" w:rsidR="00000000" w:rsidRPr="00000000">
        <w:rPr>
          <w:b w:val="1"/>
          <w:rtl w:val="0"/>
        </w:rPr>
        <w:t xml:space="preserve">(</w:t>
      </w:r>
      <w:r w:rsidDel="00000000" w:rsidR="00000000" w:rsidRPr="00000000">
        <w:rPr>
          <w:b w:val="1"/>
          <w:u w:val="single"/>
          <w:rtl w:val="0"/>
        </w:rPr>
        <w:t xml:space="preserve">RF) y no funcional (RNF)</w:t>
      </w:r>
      <w:r w:rsidDel="00000000" w:rsidR="00000000" w:rsidRPr="00000000">
        <w:rPr>
          <w:b w:val="1"/>
          <w:rtl w:val="0"/>
        </w:rPr>
        <w:t xml:space="preserve">)</w:t>
      </w:r>
      <w:r w:rsidDel="00000000" w:rsidR="00000000" w:rsidRPr="00000000">
        <w:rPr>
          <w:b w:val="1"/>
          <w:rtl w:val="0"/>
        </w:rPr>
        <w:t xml:space="preserve"> en la escala de 0, 0,25, 05, 0,75, 1</w:t>
      </w:r>
      <w:r w:rsidDel="00000000" w:rsidR="00000000" w:rsidRPr="00000000">
        <w:rPr>
          <w:b w:val="1"/>
          <w:vertAlign w:val="superscript"/>
        </w:rPr>
        <w:footnoteReference w:customMarkFollows="0" w:id="0"/>
      </w:r>
      <w:r w:rsidDel="00000000" w:rsidR="00000000" w:rsidRPr="00000000">
        <w:rPr>
          <w:b w:val="1"/>
          <w:rtl w:val="0"/>
        </w:rPr>
        <w:t xml:space="preserve">. Formato a seguir (puntajes de ejemplo):</w:t>
      </w:r>
    </w:p>
    <w:p w:rsidR="00000000" w:rsidDel="00000000" w:rsidP="00000000" w:rsidRDefault="00000000" w:rsidRPr="00000000" w14:paraId="00000022">
      <w:pPr>
        <w:numPr>
          <w:ilvl w:val="3"/>
          <w:numId w:val="3"/>
        </w:numPr>
        <w:spacing w:after="200" w:lineRule="auto"/>
        <w:ind w:left="2880" w:hanging="360"/>
        <w:jc w:val="both"/>
        <w:rPr>
          <w:b w:val="1"/>
          <w:u w:val="none"/>
        </w:rPr>
      </w:pPr>
      <w:r w:rsidDel="00000000" w:rsidR="00000000" w:rsidRPr="00000000">
        <w:rPr>
          <w:b w:val="1"/>
          <w:rtl w:val="0"/>
        </w:rPr>
        <w:t xml:space="preserve">RF1 - Nombre RF1: 0,25</w:t>
      </w:r>
    </w:p>
    <w:p w:rsidR="00000000" w:rsidDel="00000000" w:rsidP="00000000" w:rsidRDefault="00000000" w:rsidRPr="00000000" w14:paraId="00000023">
      <w:pPr>
        <w:numPr>
          <w:ilvl w:val="3"/>
          <w:numId w:val="3"/>
        </w:numPr>
        <w:spacing w:after="200" w:lineRule="auto"/>
        <w:ind w:left="2880" w:hanging="360"/>
        <w:jc w:val="both"/>
        <w:rPr>
          <w:b w:val="1"/>
          <w:u w:val="none"/>
        </w:rPr>
      </w:pPr>
      <w:r w:rsidDel="00000000" w:rsidR="00000000" w:rsidRPr="00000000">
        <w:rPr>
          <w:b w:val="1"/>
          <w:rtl w:val="0"/>
        </w:rPr>
        <w:t xml:space="preserve">RF2 - Nombre RF2: 0,5</w:t>
      </w:r>
    </w:p>
    <w:p w:rsidR="00000000" w:rsidDel="00000000" w:rsidP="00000000" w:rsidRDefault="00000000" w:rsidRPr="00000000" w14:paraId="00000024">
      <w:pPr>
        <w:numPr>
          <w:ilvl w:val="3"/>
          <w:numId w:val="3"/>
        </w:numPr>
        <w:spacing w:after="200" w:lineRule="auto"/>
        <w:ind w:left="2880" w:hanging="360"/>
        <w:jc w:val="both"/>
        <w:rPr>
          <w:b w:val="1"/>
          <w:u w:val="none"/>
        </w:rPr>
      </w:pPr>
      <w:r w:rsidDel="00000000" w:rsidR="00000000" w:rsidRPr="00000000">
        <w:rPr>
          <w:b w:val="1"/>
          <w:rtl w:val="0"/>
        </w:rPr>
        <w:t xml:space="preserve">RFN - Nombre RFN: 1</w:t>
      </w:r>
    </w:p>
    <w:p w:rsidR="00000000" w:rsidDel="00000000" w:rsidP="00000000" w:rsidRDefault="00000000" w:rsidRPr="00000000" w14:paraId="00000025">
      <w:pPr>
        <w:numPr>
          <w:ilvl w:val="2"/>
          <w:numId w:val="3"/>
        </w:numPr>
        <w:spacing w:after="200" w:lineRule="auto"/>
        <w:ind w:left="2160" w:hanging="360"/>
        <w:jc w:val="both"/>
        <w:rPr>
          <w:b w:val="1"/>
          <w:u w:val="none"/>
        </w:rPr>
      </w:pPr>
      <w:r w:rsidDel="00000000" w:rsidR="00000000" w:rsidRPr="00000000">
        <w:rPr>
          <w:b w:val="1"/>
          <w:rtl w:val="0"/>
        </w:rPr>
        <w:t xml:space="preserve">Sólo debe agregar puntaje (0 a 1), usted no debe calcular nota ni agregar justificación.  </w:t>
      </w:r>
    </w:p>
    <w:p w:rsidR="00000000" w:rsidDel="00000000" w:rsidP="00000000" w:rsidRDefault="00000000" w:rsidRPr="00000000" w14:paraId="00000026">
      <w:pPr>
        <w:numPr>
          <w:ilvl w:val="2"/>
          <w:numId w:val="3"/>
        </w:numPr>
        <w:spacing w:after="200" w:lineRule="auto"/>
        <w:ind w:left="2160" w:hanging="360"/>
        <w:jc w:val="both"/>
        <w:rPr>
          <w:b w:val="1"/>
          <w:color w:val="ff0000"/>
        </w:rPr>
      </w:pPr>
      <w:r w:rsidDel="00000000" w:rsidR="00000000" w:rsidRPr="00000000">
        <w:rPr>
          <w:b w:val="1"/>
          <w:color w:val="ff0000"/>
          <w:rtl w:val="0"/>
        </w:rPr>
        <w:t xml:space="preserve">Entregas sin autoevaluación no serán evaluadas. La autoevaluación debe ser en el archivo txt aparte y no en el informe.</w:t>
      </w:r>
    </w:p>
    <w:p w:rsidR="00000000" w:rsidDel="00000000" w:rsidP="00000000" w:rsidRDefault="00000000" w:rsidRPr="00000000" w14:paraId="00000027">
      <w:pPr>
        <w:numPr>
          <w:ilvl w:val="0"/>
          <w:numId w:val="3"/>
        </w:numPr>
        <w:spacing w:after="200" w:lineRule="auto"/>
        <w:ind w:left="720" w:hanging="360"/>
        <w:jc w:val="both"/>
      </w:pPr>
      <w:r w:rsidDel="00000000" w:rsidR="00000000" w:rsidRPr="00000000">
        <w:rPr>
          <w:b w:val="1"/>
          <w:rtl w:val="0"/>
        </w:rPr>
        <w:t xml:space="preserve">RNF2. (obligatorio) Lenguaje:</w:t>
      </w:r>
      <w:r w:rsidDel="00000000" w:rsidR="00000000" w:rsidRPr="00000000">
        <w:rPr>
          <w:rtl w:val="0"/>
        </w:rPr>
        <w:t xml:space="preserve"> La implementación debe ser en el lenguaje de programación Scheme/Racket en base a una programación principalmente declarativa - funcional.</w:t>
      </w:r>
    </w:p>
    <w:p w:rsidR="00000000" w:rsidDel="00000000" w:rsidP="00000000" w:rsidRDefault="00000000" w:rsidRPr="00000000" w14:paraId="00000028">
      <w:pPr>
        <w:numPr>
          <w:ilvl w:val="0"/>
          <w:numId w:val="3"/>
        </w:numPr>
        <w:spacing w:after="200" w:lineRule="auto"/>
        <w:ind w:left="720" w:hanging="360"/>
        <w:jc w:val="both"/>
      </w:pPr>
      <w:r w:rsidDel="00000000" w:rsidR="00000000" w:rsidRPr="00000000">
        <w:rPr>
          <w:b w:val="1"/>
          <w:rtl w:val="0"/>
        </w:rPr>
        <w:t xml:space="preserve">RNF3. (obligatorio) Versión: </w:t>
      </w:r>
      <w:r w:rsidDel="00000000" w:rsidR="00000000" w:rsidRPr="00000000">
        <w:rPr>
          <w:rtl w:val="0"/>
        </w:rPr>
        <w:t xml:space="preserve">Usar DrRacket versión 6.11 o superior (Debe explicitar que versión de Racket uso para abordar su laboratorio)</w:t>
      </w:r>
    </w:p>
    <w:p w:rsidR="00000000" w:rsidDel="00000000" w:rsidP="00000000" w:rsidRDefault="00000000" w:rsidRPr="00000000" w14:paraId="00000029">
      <w:pPr>
        <w:numPr>
          <w:ilvl w:val="0"/>
          <w:numId w:val="3"/>
        </w:numPr>
        <w:spacing w:after="200" w:lineRule="auto"/>
        <w:ind w:left="720" w:hanging="360"/>
        <w:jc w:val="both"/>
      </w:pPr>
      <w:r w:rsidDel="00000000" w:rsidR="00000000" w:rsidRPr="00000000">
        <w:rPr>
          <w:b w:val="1"/>
          <w:rtl w:val="0"/>
        </w:rPr>
        <w:t xml:space="preserve">RNF4. (obligatorio) Standard: </w:t>
      </w:r>
      <w:r w:rsidDel="00000000" w:rsidR="00000000" w:rsidRPr="00000000">
        <w:rPr>
          <w:rtl w:val="0"/>
        </w:rPr>
        <w:t xml:space="preserve">Se deben utilizar funciones estándar del lenguaje. No emplear bibliotecas externas.</w:t>
      </w:r>
    </w:p>
    <w:p w:rsidR="00000000" w:rsidDel="00000000" w:rsidP="00000000" w:rsidRDefault="00000000" w:rsidRPr="00000000" w14:paraId="0000002A">
      <w:pPr>
        <w:numPr>
          <w:ilvl w:val="0"/>
          <w:numId w:val="3"/>
        </w:numPr>
        <w:spacing w:after="200" w:lineRule="auto"/>
        <w:ind w:left="720" w:hanging="360"/>
        <w:jc w:val="both"/>
      </w:pPr>
      <w:r w:rsidDel="00000000" w:rsidR="00000000" w:rsidRPr="00000000">
        <w:rPr>
          <w:b w:val="1"/>
          <w:rtl w:val="0"/>
        </w:rPr>
        <w:t xml:space="preserve">RNF5. (obligatorio) No variables: </w:t>
      </w:r>
      <w:r w:rsidDel="00000000" w:rsidR="00000000" w:rsidRPr="00000000">
        <w:rPr>
          <w:rtl w:val="0"/>
        </w:rPr>
        <w:t xml:space="preserve">No hacer uso de función </w:t>
      </w:r>
      <w:r w:rsidDel="00000000" w:rsidR="00000000" w:rsidRPr="00000000">
        <w:rPr>
          <w:i w:val="1"/>
          <w:rtl w:val="0"/>
        </w:rPr>
        <w:t xml:space="preserve">define </w:t>
      </w:r>
      <w:r w:rsidDel="00000000" w:rsidR="00000000" w:rsidRPr="00000000">
        <w:rPr>
          <w:b w:val="1"/>
          <w:rtl w:val="0"/>
        </w:rPr>
        <w:t xml:space="preserve">en combinación </w:t>
      </w:r>
      <w:r w:rsidDel="00000000" w:rsidR="00000000" w:rsidRPr="00000000">
        <w:rPr>
          <w:rtl w:val="0"/>
        </w:rPr>
        <w:t xml:space="preserve">con otras como set! (o similares) para emular el trabajo con variables.</w:t>
      </w:r>
    </w:p>
    <w:p w:rsidR="00000000" w:rsidDel="00000000" w:rsidP="00000000" w:rsidRDefault="00000000" w:rsidRPr="00000000" w14:paraId="0000002B">
      <w:pPr>
        <w:numPr>
          <w:ilvl w:val="0"/>
          <w:numId w:val="3"/>
        </w:numPr>
        <w:spacing w:after="200" w:lineRule="auto"/>
        <w:ind w:left="720" w:hanging="360"/>
        <w:jc w:val="both"/>
      </w:pPr>
      <w:r w:rsidDel="00000000" w:rsidR="00000000" w:rsidRPr="00000000">
        <w:rPr>
          <w:b w:val="1"/>
          <w:rtl w:val="0"/>
        </w:rPr>
        <w:t xml:space="preserve">RNF6. (1 pts) Documentación:</w:t>
      </w:r>
      <w:r w:rsidDel="00000000" w:rsidR="00000000" w:rsidRPr="00000000">
        <w:rPr>
          <w:rtl w:val="0"/>
        </w:rPr>
        <w:t xml:space="preserve"> Todas las funciones deben estar debidamente comentadas. Indicando descripción de la función, tipo de algoritmo/estrategia empleado (ej: fuerza bruta, backtracking, si aplica) argumentos de entrada (dominio) y retorno (recorrido). En caso de que la función sea recursiva, indicar el tipo de recursión utilizada y el porqué de esta decisión.</w:t>
      </w:r>
    </w:p>
    <w:p w:rsidR="00000000" w:rsidDel="00000000" w:rsidP="00000000" w:rsidRDefault="00000000" w:rsidRPr="00000000" w14:paraId="0000002C">
      <w:pPr>
        <w:numPr>
          <w:ilvl w:val="1"/>
          <w:numId w:val="3"/>
        </w:numPr>
        <w:spacing w:after="200" w:lineRule="auto"/>
        <w:ind w:left="1440" w:hanging="360"/>
        <w:jc w:val="both"/>
        <w:rPr>
          <w:u w:val="none"/>
        </w:rPr>
      </w:pPr>
      <w:r w:rsidDel="00000000" w:rsidR="00000000" w:rsidRPr="00000000">
        <w:rPr>
          <w:rtl w:val="0"/>
        </w:rPr>
        <w:t xml:space="preserve">Cada función debe ser comentada en el mismo código de la siguiente forma:</w:t>
      </w:r>
    </w:p>
    <w:p w:rsidR="00000000" w:rsidDel="00000000" w:rsidP="00000000" w:rsidRDefault="00000000" w:rsidRPr="00000000" w14:paraId="0000002D">
      <w:pPr>
        <w:spacing w:after="200" w:lineRule="auto"/>
        <w:ind w:left="0" w:firstLine="0"/>
        <w:jc w:val="both"/>
        <w:rPr>
          <w:rFonts w:ascii="Consolas" w:cs="Consolas" w:eastAsia="Consolas" w:hAnsi="Consolas"/>
          <w:b w:val="1"/>
          <w:color w:val="008000"/>
          <w:sz w:val="18"/>
          <w:szCs w:val="18"/>
        </w:rPr>
      </w:pPr>
      <w:r w:rsidDel="00000000" w:rsidR="00000000" w:rsidRPr="00000000">
        <w:rPr>
          <w:rFonts w:ascii="Consolas" w:cs="Consolas" w:eastAsia="Consolas" w:hAnsi="Consolas"/>
          <w:b w:val="1"/>
          <w:rtl w:val="0"/>
        </w:rPr>
        <w:tab/>
      </w:r>
      <w:r w:rsidDel="00000000" w:rsidR="00000000" w:rsidRPr="00000000">
        <w:rPr>
          <w:rFonts w:ascii="Consolas" w:cs="Consolas" w:eastAsia="Consolas" w:hAnsi="Consolas"/>
          <w:b w:val="1"/>
          <w:color w:val="008000"/>
          <w:sz w:val="18"/>
          <w:szCs w:val="18"/>
          <w:rtl w:val="0"/>
        </w:rPr>
        <w:t xml:space="preserve">; Descripción: insertar descripción de la función.</w:t>
      </w:r>
    </w:p>
    <w:p w:rsidR="00000000" w:rsidDel="00000000" w:rsidP="00000000" w:rsidRDefault="00000000" w:rsidRPr="00000000" w14:paraId="0000002E">
      <w:pPr>
        <w:shd w:fill="ffffff" w:val="clear"/>
        <w:spacing w:after="200" w:line="360" w:lineRule="auto"/>
        <w:ind w:firstLine="720"/>
        <w:jc w:val="both"/>
        <w:rPr>
          <w:rFonts w:ascii="Consolas" w:cs="Consolas" w:eastAsia="Consolas" w:hAnsi="Consolas"/>
          <w:b w:val="1"/>
          <w:color w:val="008000"/>
          <w:sz w:val="18"/>
          <w:szCs w:val="18"/>
        </w:rPr>
      </w:pPr>
      <w:r w:rsidDel="00000000" w:rsidR="00000000" w:rsidRPr="00000000">
        <w:rPr>
          <w:rFonts w:ascii="Consolas" w:cs="Consolas" w:eastAsia="Consolas" w:hAnsi="Consolas"/>
          <w:b w:val="1"/>
          <w:color w:val="008000"/>
          <w:sz w:val="18"/>
          <w:szCs w:val="18"/>
          <w:rtl w:val="0"/>
        </w:rPr>
        <w:t xml:space="preserve">; Dom: valor1 (tipo dato) X arg2 (tipo dato) …</w:t>
      </w:r>
    </w:p>
    <w:p w:rsidR="00000000" w:rsidDel="00000000" w:rsidP="00000000" w:rsidRDefault="00000000" w:rsidRPr="00000000" w14:paraId="0000002F">
      <w:pPr>
        <w:shd w:fill="ffffff" w:val="clear"/>
        <w:spacing w:after="200" w:line="360" w:lineRule="auto"/>
        <w:ind w:firstLine="720"/>
        <w:jc w:val="both"/>
        <w:rPr>
          <w:rFonts w:ascii="Consolas" w:cs="Consolas" w:eastAsia="Consolas" w:hAnsi="Consolas"/>
          <w:b w:val="1"/>
          <w:color w:val="008000"/>
          <w:sz w:val="18"/>
          <w:szCs w:val="18"/>
        </w:rPr>
      </w:pPr>
      <w:r w:rsidDel="00000000" w:rsidR="00000000" w:rsidRPr="00000000">
        <w:rPr>
          <w:rFonts w:ascii="Consolas" w:cs="Consolas" w:eastAsia="Consolas" w:hAnsi="Consolas"/>
          <w:b w:val="1"/>
          <w:color w:val="008000"/>
          <w:sz w:val="18"/>
          <w:szCs w:val="18"/>
          <w:rtl w:val="0"/>
        </w:rPr>
        <w:t xml:space="preserve">; Rec: valor1 (tipo dato) X …</w:t>
      </w:r>
    </w:p>
    <w:p w:rsidR="00000000" w:rsidDel="00000000" w:rsidP="00000000" w:rsidRDefault="00000000" w:rsidRPr="00000000" w14:paraId="00000030">
      <w:pPr>
        <w:shd w:fill="ffffff" w:val="clear"/>
        <w:spacing w:after="200" w:line="360" w:lineRule="auto"/>
        <w:ind w:firstLine="720"/>
        <w:jc w:val="both"/>
        <w:rPr>
          <w:rFonts w:ascii="Consolas" w:cs="Consolas" w:eastAsia="Consolas" w:hAnsi="Consolas"/>
          <w:b w:val="1"/>
          <w:color w:val="008000"/>
          <w:sz w:val="18"/>
          <w:szCs w:val="18"/>
        </w:rPr>
      </w:pPr>
      <w:r w:rsidDel="00000000" w:rsidR="00000000" w:rsidRPr="00000000">
        <w:rPr>
          <w:rFonts w:ascii="Consolas" w:cs="Consolas" w:eastAsia="Consolas" w:hAnsi="Consolas"/>
          <w:b w:val="1"/>
          <w:color w:val="008000"/>
          <w:sz w:val="18"/>
          <w:szCs w:val="18"/>
          <w:rtl w:val="0"/>
        </w:rPr>
        <w:t xml:space="preserve">; Tipo recursión: No aplica/Natural/Cola</w:t>
      </w:r>
    </w:p>
    <w:p w:rsidR="00000000" w:rsidDel="00000000" w:rsidP="00000000" w:rsidRDefault="00000000" w:rsidRPr="00000000" w14:paraId="00000031">
      <w:pPr>
        <w:shd w:fill="ffffff" w:val="clear"/>
        <w:spacing w:after="200" w:line="360" w:lineRule="auto"/>
        <w:ind w:firstLine="720"/>
        <w:jc w:val="both"/>
        <w:rPr/>
      </w:pPr>
      <w:r w:rsidDel="00000000" w:rsidR="00000000" w:rsidRPr="00000000">
        <w:rPr>
          <w:rFonts w:ascii="Consolas" w:cs="Consolas" w:eastAsia="Consolas" w:hAnsi="Consolas"/>
          <w:b w:val="1"/>
          <w:sz w:val="18"/>
          <w:szCs w:val="18"/>
          <w:rtl w:val="0"/>
        </w:rPr>
        <w:t xml:space="preserve">(</w:t>
      </w:r>
      <w:r w:rsidDel="00000000" w:rsidR="00000000" w:rsidRPr="00000000">
        <w:rPr>
          <w:rFonts w:ascii="Consolas" w:cs="Consolas" w:eastAsia="Consolas" w:hAnsi="Consolas"/>
          <w:b w:val="1"/>
          <w:color w:val="0000ff"/>
          <w:sz w:val="18"/>
          <w:szCs w:val="18"/>
          <w:rtl w:val="0"/>
        </w:rPr>
        <w:t xml:space="preserve">define</w:t>
      </w:r>
      <w:r w:rsidDel="00000000" w:rsidR="00000000" w:rsidRPr="00000000">
        <w:rPr>
          <w:rFonts w:ascii="Consolas" w:cs="Consolas" w:eastAsia="Consolas" w:hAnsi="Consolas"/>
          <w:b w:val="1"/>
          <w:sz w:val="18"/>
          <w:szCs w:val="18"/>
          <w:rtl w:val="0"/>
        </w:rPr>
        <w:t xml:space="preserve"> mi-funcion ….</w:t>
      </w:r>
      <w:r w:rsidDel="00000000" w:rsidR="00000000" w:rsidRPr="00000000">
        <w:rPr>
          <w:rtl w:val="0"/>
        </w:rPr>
      </w:r>
    </w:p>
    <w:p w:rsidR="00000000" w:rsidDel="00000000" w:rsidP="00000000" w:rsidRDefault="00000000" w:rsidRPr="00000000" w14:paraId="00000032">
      <w:pPr>
        <w:numPr>
          <w:ilvl w:val="0"/>
          <w:numId w:val="3"/>
        </w:numPr>
        <w:spacing w:after="200" w:lineRule="auto"/>
        <w:ind w:left="720" w:hanging="360"/>
        <w:jc w:val="both"/>
      </w:pPr>
      <w:r w:rsidDel="00000000" w:rsidR="00000000" w:rsidRPr="00000000">
        <w:rPr>
          <w:b w:val="1"/>
          <w:rtl w:val="0"/>
        </w:rPr>
        <w:t xml:space="preserve">RNF7. (obligatorio) Dom-&gt;Rec: </w:t>
      </w:r>
      <w:r w:rsidDel="00000000" w:rsidR="00000000" w:rsidRPr="00000000">
        <w:rPr>
          <w:rtl w:val="0"/>
        </w:rPr>
        <w:t xml:space="preserve">Respetar la definición de función en términos de conjunto de salida (dominio - tipo de entrada de la función) y llegada (recorrido - tipo de retorno de la función) sin efectos colaterales, además del nombre de las mismas (respetar mayúsculas y minúsculas).</w:t>
      </w:r>
    </w:p>
    <w:p w:rsidR="00000000" w:rsidDel="00000000" w:rsidP="00000000" w:rsidRDefault="00000000" w:rsidRPr="00000000" w14:paraId="00000033">
      <w:pPr>
        <w:numPr>
          <w:ilvl w:val="0"/>
          <w:numId w:val="3"/>
        </w:numPr>
        <w:spacing w:after="200" w:lineRule="auto"/>
        <w:ind w:left="720" w:hanging="360"/>
        <w:jc w:val="both"/>
      </w:pPr>
      <w:r w:rsidDel="00000000" w:rsidR="00000000" w:rsidRPr="00000000">
        <w:rPr>
          <w:b w:val="1"/>
          <w:rtl w:val="0"/>
        </w:rPr>
        <w:t xml:space="preserve">RNF8. (1 pts) (</w:t>
      </w:r>
      <w:r w:rsidDel="00000000" w:rsidR="00000000" w:rsidRPr="00000000">
        <w:rPr>
          <w:b w:val="1"/>
          <w:color w:val="ff0000"/>
          <w:rtl w:val="0"/>
        </w:rPr>
        <w:t xml:space="preserve">obligatorio</w:t>
      </w:r>
      <w:r w:rsidDel="00000000" w:rsidR="00000000" w:rsidRPr="00000000">
        <w:rPr>
          <w:b w:val="1"/>
          <w:rtl w:val="0"/>
        </w:rPr>
        <w:t xml:space="preserve">) Organización: </w:t>
      </w:r>
      <w:r w:rsidDel="00000000" w:rsidR="00000000" w:rsidRPr="00000000">
        <w:rPr>
          <w:rtl w:val="0"/>
        </w:rPr>
        <w:t xml:space="preserve">Estructurar su código en archivos independientes. </w:t>
      </w:r>
    </w:p>
    <w:p w:rsidR="00000000" w:rsidDel="00000000" w:rsidP="00000000" w:rsidRDefault="00000000" w:rsidRPr="00000000" w14:paraId="00000034">
      <w:pPr>
        <w:spacing w:after="200" w:lineRule="auto"/>
        <w:ind w:left="720" w:firstLine="0"/>
        <w:jc w:val="both"/>
        <w:rPr>
          <w:highlight w:val="yellow"/>
        </w:rPr>
      </w:pPr>
      <w:r w:rsidDel="00000000" w:rsidR="00000000" w:rsidRPr="00000000">
        <w:rPr>
          <w:rtl w:val="0"/>
        </w:rPr>
        <w:t xml:space="preserve">Un archivo para cada TDA implementado y uno para el programa principal donde se dispongan sólo las funciones requeridas en el apartado de requerimientos funcionales. Debe usar la función require/provide. </w:t>
      </w:r>
      <w:r w:rsidDel="00000000" w:rsidR="00000000" w:rsidRPr="00000000">
        <w:rPr>
          <w:highlight w:val="yellow"/>
          <w:rtl w:val="0"/>
        </w:rPr>
        <w:t xml:space="preserve">Respecto de este último punto, puede optar por dejar cada función señalada en este enunciado en los respectivos archivos de cada TDA, procurando en el main hacer el require/provide a todos los archivos que permitan usar dichas funciones directamente desde el main. Puede utilizar lazy-require si tiene dependencias circulares entre archivos.</w:t>
      </w:r>
    </w:p>
    <w:p w:rsidR="00000000" w:rsidDel="00000000" w:rsidP="00000000" w:rsidRDefault="00000000" w:rsidRPr="00000000" w14:paraId="00000035">
      <w:pPr>
        <w:spacing w:after="200" w:lineRule="auto"/>
        <w:ind w:left="0" w:firstLine="720"/>
        <w:jc w:val="both"/>
        <w:rPr>
          <w:highlight w:val="yellow"/>
        </w:rPr>
      </w:pPr>
      <w:r w:rsidDel="00000000" w:rsidR="00000000" w:rsidRPr="00000000">
        <w:rPr>
          <w:b w:val="1"/>
          <w:color w:val="ff0000"/>
          <w:rtl w:val="0"/>
        </w:rPr>
        <w:t xml:space="preserve">Entregas sin separación en archivos no serán evaluadas. </w:t>
      </w:r>
      <w:r w:rsidDel="00000000" w:rsidR="00000000" w:rsidRPr="00000000">
        <w:rPr>
          <w:rtl w:val="0"/>
        </w:rPr>
      </w:r>
    </w:p>
    <w:p w:rsidR="00000000" w:rsidDel="00000000" w:rsidP="00000000" w:rsidRDefault="00000000" w:rsidRPr="00000000" w14:paraId="00000036">
      <w:pPr>
        <w:numPr>
          <w:ilvl w:val="0"/>
          <w:numId w:val="3"/>
        </w:numPr>
        <w:spacing w:after="200" w:lineRule="auto"/>
        <w:ind w:left="720" w:hanging="360"/>
        <w:jc w:val="both"/>
      </w:pPr>
      <w:r w:rsidDel="00000000" w:rsidR="00000000" w:rsidRPr="00000000">
        <w:rPr>
          <w:b w:val="1"/>
          <w:rtl w:val="0"/>
        </w:rPr>
        <w:t xml:space="preserve">RNF9. </w:t>
      </w:r>
      <w:r w:rsidDel="00000000" w:rsidR="00000000" w:rsidRPr="00000000">
        <w:rPr>
          <w:b w:val="1"/>
          <w:rtl w:val="0"/>
        </w:rPr>
        <w:t xml:space="preserve">(2.5 pts) Historial: </w:t>
      </w:r>
      <w:r w:rsidDel="00000000" w:rsidR="00000000" w:rsidRPr="00000000">
        <w:rPr>
          <w:rtl w:val="0"/>
        </w:rPr>
        <w:t xml:space="preserve">Historial de trabajo en Github tomando en consideración la evolución en el desarrollo de su proyecto en distintas etapas. Se requieren </w:t>
      </w:r>
      <w:r w:rsidDel="00000000" w:rsidR="00000000" w:rsidRPr="00000000">
        <w:rPr>
          <w:b w:val="1"/>
          <w:rtl w:val="0"/>
        </w:rPr>
        <w:t xml:space="preserve">al menos 10 commits </w:t>
      </w:r>
      <w:r w:rsidDel="00000000" w:rsidR="00000000" w:rsidRPr="00000000">
        <w:rPr>
          <w:rtl w:val="0"/>
        </w:rPr>
        <w:t xml:space="preserve">distribuidos en un periodo de tiempo </w:t>
      </w:r>
      <w:r w:rsidDel="00000000" w:rsidR="00000000" w:rsidRPr="00000000">
        <w:rPr>
          <w:b w:val="1"/>
          <w:rtl w:val="0"/>
        </w:rPr>
        <w:t xml:space="preserve">mayor o igual a 2 semanas (no espere a terminar la materia para empezar a trabajar en el laboratorio. Puede hacer pequeños incrementos conforme avance el curso)</w:t>
      </w:r>
      <w:r w:rsidDel="00000000" w:rsidR="00000000" w:rsidRPr="00000000">
        <w:rPr>
          <w:rtl w:val="0"/>
        </w:rPr>
        <w:t xml:space="preserve">. Los criterios que se consideran en la evaluación de este ítem son: fecha primer commit, fecha último commit, total commits y máximo de commits diarios. A modo de ejemplo (y solo como una referencia), si hace todos los commits el día antes de la entrega del proyecto, este ítem tendrá 0 pts. De manera similar, si hace dos commits dos semanas antes de la entrega final y el resto los concentra en los últimos dos días, tendrá una evaluación del 25% para este ítem (0.375 pts). Por el contrario, si demuestra constancia en los commits (con aportes claros entre uno y otro) a lo largo del periodo evaluado, este ítem será evaluado con el total del puntaje.</w:t>
      </w:r>
    </w:p>
    <w:p w:rsidR="00000000" w:rsidDel="00000000" w:rsidP="00000000" w:rsidRDefault="00000000" w:rsidRPr="00000000" w14:paraId="00000037">
      <w:pPr>
        <w:numPr>
          <w:ilvl w:val="0"/>
          <w:numId w:val="3"/>
        </w:numPr>
        <w:spacing w:after="200" w:lineRule="auto"/>
        <w:ind w:left="720" w:hanging="360"/>
        <w:jc w:val="both"/>
      </w:pPr>
      <w:r w:rsidDel="00000000" w:rsidR="00000000" w:rsidRPr="00000000">
        <w:rPr>
          <w:b w:val="1"/>
          <w:rtl w:val="0"/>
        </w:rPr>
        <w:t xml:space="preserve">RNF10. (obligatorio) Script de pruebas (</w:t>
      </w:r>
      <w:r w:rsidDel="00000000" w:rsidR="00000000" w:rsidRPr="00000000">
        <w:rPr>
          <w:b w:val="1"/>
          <w:rtl w:val="0"/>
        </w:rPr>
        <w:t xml:space="preserve">pruebas_RUT_Apellidos.rkt) -Leer instrucciones al final de este enunciado</w:t>
      </w:r>
      <w:r w:rsidDel="00000000" w:rsidR="00000000" w:rsidRPr="00000000">
        <w:rPr>
          <w:b w:val="1"/>
          <w:rtl w:val="0"/>
        </w:rPr>
        <w:t xml:space="preserve">-: </w:t>
      </w:r>
      <w:r w:rsidDel="00000000" w:rsidR="00000000" w:rsidRPr="00000000">
        <w:rPr>
          <w:rtl w:val="0"/>
        </w:rPr>
        <w:t xml:space="preserve">Incluir como parte de su entregable debe entregar una cantidad definida al final de este enunciado de archivos independiente al código donde muestre de forma completa, con la documentación correspondiente, el funcionamiento de su programa. La siguiente instrucción se aplica a cada archivo indicado al final de este enunciado: este archivo será similar al script de prueba proporcionado al final de este documento. </w:t>
      </w:r>
    </w:p>
    <w:p w:rsidR="00000000" w:rsidDel="00000000" w:rsidP="00000000" w:rsidRDefault="00000000" w:rsidRPr="00000000" w14:paraId="00000038">
      <w:pPr>
        <w:spacing w:after="200" w:lineRule="auto"/>
        <w:ind w:left="720" w:firstLine="0"/>
        <w:jc w:val="both"/>
        <w:rPr/>
      </w:pPr>
      <w:r w:rsidDel="00000000" w:rsidR="00000000" w:rsidRPr="00000000">
        <w:rPr>
          <w:rtl w:val="0"/>
        </w:rPr>
      </w:r>
    </w:p>
    <w:p w:rsidR="00000000" w:rsidDel="00000000" w:rsidP="00000000" w:rsidRDefault="00000000" w:rsidRPr="00000000" w14:paraId="00000039">
      <w:pPr>
        <w:spacing w:after="200" w:lineRule="auto"/>
        <w:ind w:left="720" w:firstLine="0"/>
        <w:jc w:val="both"/>
        <w:rPr>
          <w:b w:val="1"/>
          <w:color w:val="ff0000"/>
          <w:highlight w:val="yellow"/>
        </w:rPr>
      </w:pPr>
      <w:r w:rsidDel="00000000" w:rsidR="00000000" w:rsidRPr="00000000">
        <w:rPr>
          <w:rtl w:val="0"/>
        </w:rPr>
        <w:t xml:space="preserve">Este archivo debe incluir los ejemplos provistos en el script de prueba de este enunciado además de</w:t>
      </w:r>
      <w:r w:rsidDel="00000000" w:rsidR="00000000" w:rsidRPr="00000000">
        <w:rPr>
          <w:highlight w:val="yellow"/>
          <w:rtl w:val="0"/>
        </w:rPr>
        <w:t xml:space="preserve"> </w:t>
      </w:r>
      <w:r w:rsidDel="00000000" w:rsidR="00000000" w:rsidRPr="00000000">
        <w:rPr>
          <w:b w:val="1"/>
          <w:color w:val="ff0000"/>
          <w:highlight w:val="yellow"/>
          <w:rtl w:val="0"/>
        </w:rPr>
        <w:t xml:space="preserve">3 ejemplos</w:t>
      </w:r>
      <w:r w:rsidDel="00000000" w:rsidR="00000000" w:rsidRPr="00000000">
        <w:rPr>
          <w:b w:val="1"/>
          <w:color w:val="ff0000"/>
          <w:rtl w:val="0"/>
        </w:rPr>
        <w:t xml:space="preserve"> </w:t>
      </w:r>
      <w:r w:rsidDel="00000000" w:rsidR="00000000" w:rsidRPr="00000000">
        <w:rPr>
          <w:rtl w:val="0"/>
        </w:rPr>
        <w:t xml:space="preserve">por cada una de las funciones requeridas. </w:t>
      </w:r>
      <w:r w:rsidDel="00000000" w:rsidR="00000000" w:rsidRPr="00000000">
        <w:rPr>
          <w:b w:val="1"/>
          <w:color w:val="ff0000"/>
          <w:highlight w:val="yellow"/>
          <w:rtl w:val="0"/>
        </w:rPr>
        <w:t xml:space="preserve">Solo se revisarán proyectos que incluyan este archivo.</w:t>
        <w:br w:type="textWrapping"/>
        <w:br w:type="textWrapping"/>
        <w:t xml:space="preserve">Consideraciones de los 2 scripts de prueba aparte del presente enunciado:</w:t>
        <w:br w:type="textWrapping"/>
        <w:br w:type="textWrapping"/>
      </w:r>
      <w:r w:rsidDel="00000000" w:rsidR="00000000" w:rsidRPr="00000000">
        <w:rPr>
          <w:b w:val="1"/>
          <w:color w:val="ff0000"/>
          <w:highlight w:val="yellow"/>
          <w:rtl w:val="0"/>
        </w:rPr>
        <w:t xml:space="preserve">Mínimo: </w:t>
      </w:r>
    </w:p>
    <w:p w:rsidR="00000000" w:rsidDel="00000000" w:rsidP="00000000" w:rsidRDefault="00000000" w:rsidRPr="00000000" w14:paraId="0000003A">
      <w:pPr>
        <w:numPr>
          <w:ilvl w:val="0"/>
          <w:numId w:val="7"/>
        </w:numPr>
        <w:spacing w:after="0" w:afterAutospacing="0" w:lineRule="auto"/>
        <w:ind w:left="1440" w:hanging="360"/>
        <w:jc w:val="both"/>
        <w:rPr>
          <w:b w:val="1"/>
          <w:color w:val="ff0000"/>
          <w:highlight w:val="yellow"/>
          <w:u w:val="none"/>
        </w:rPr>
      </w:pPr>
      <w:r w:rsidDel="00000000" w:rsidR="00000000" w:rsidRPr="00000000">
        <w:rPr>
          <w:b w:val="1"/>
          <w:color w:val="ff0000"/>
          <w:highlight w:val="yellow"/>
          <w:rtl w:val="0"/>
        </w:rPr>
        <w:t xml:space="preserve">15 propiedades</w:t>
      </w:r>
      <w:r w:rsidDel="00000000" w:rsidR="00000000" w:rsidRPr="00000000">
        <w:rPr>
          <w:b w:val="1"/>
          <w:color w:val="ff0000"/>
          <w:highlight w:val="yellow"/>
          <w:rtl w:val="0"/>
        </w:rPr>
        <w:t xml:space="preserve">.</w:t>
      </w:r>
    </w:p>
    <w:p w:rsidR="00000000" w:rsidDel="00000000" w:rsidP="00000000" w:rsidRDefault="00000000" w:rsidRPr="00000000" w14:paraId="0000003B">
      <w:pPr>
        <w:numPr>
          <w:ilvl w:val="0"/>
          <w:numId w:val="7"/>
        </w:numPr>
        <w:spacing w:after="0" w:afterAutospacing="0" w:lineRule="auto"/>
        <w:ind w:left="1440" w:hanging="360"/>
        <w:jc w:val="both"/>
        <w:rPr>
          <w:b w:val="1"/>
          <w:color w:val="ff0000"/>
          <w:highlight w:val="yellow"/>
          <w:u w:val="none"/>
        </w:rPr>
      </w:pPr>
      <w:r w:rsidDel="00000000" w:rsidR="00000000" w:rsidRPr="00000000">
        <w:rPr>
          <w:b w:val="1"/>
          <w:color w:val="ff0000"/>
          <w:highlight w:val="yellow"/>
          <w:rtl w:val="0"/>
        </w:rPr>
        <w:t xml:space="preserve">10 cartas suerte</w:t>
      </w:r>
    </w:p>
    <w:p w:rsidR="00000000" w:rsidDel="00000000" w:rsidP="00000000" w:rsidRDefault="00000000" w:rsidRPr="00000000" w14:paraId="0000003C">
      <w:pPr>
        <w:numPr>
          <w:ilvl w:val="0"/>
          <w:numId w:val="7"/>
        </w:numPr>
        <w:spacing w:after="200" w:lineRule="auto"/>
        <w:ind w:left="1440" w:hanging="360"/>
        <w:jc w:val="both"/>
        <w:rPr>
          <w:b w:val="1"/>
          <w:color w:val="ff0000"/>
          <w:highlight w:val="yellow"/>
          <w:u w:val="none"/>
        </w:rPr>
      </w:pPr>
      <w:r w:rsidDel="00000000" w:rsidR="00000000" w:rsidRPr="00000000">
        <w:rPr>
          <w:b w:val="1"/>
          <w:color w:val="ff0000"/>
          <w:highlight w:val="yellow"/>
          <w:rtl w:val="0"/>
        </w:rPr>
        <w:t xml:space="preserve">10 cartas comunidad</w:t>
      </w:r>
    </w:p>
    <w:p w:rsidR="00000000" w:rsidDel="00000000" w:rsidP="00000000" w:rsidRDefault="00000000" w:rsidRPr="00000000" w14:paraId="0000003D">
      <w:pPr>
        <w:spacing w:after="200" w:lineRule="auto"/>
        <w:ind w:left="1440" w:firstLine="0"/>
        <w:jc w:val="both"/>
        <w:rPr>
          <w:b w:val="1"/>
          <w:color w:val="ff0000"/>
          <w:highlight w:val="yellow"/>
          <w:u w:val="single"/>
        </w:rPr>
      </w:pPr>
      <w:r w:rsidDel="00000000" w:rsidR="00000000" w:rsidRPr="00000000">
        <w:rPr>
          <w:b w:val="1"/>
          <w:color w:val="ff0000"/>
          <w:highlight w:val="yellow"/>
          <w:rtl w:val="0"/>
        </w:rPr>
        <w:br w:type="textWrapping"/>
      </w:r>
      <w:r w:rsidDel="00000000" w:rsidR="00000000" w:rsidRPr="00000000">
        <w:rPr>
          <w:b w:val="1"/>
          <w:color w:val="ff0000"/>
          <w:highlight w:val="yellow"/>
          <w:u w:val="single"/>
          <w:rtl w:val="0"/>
        </w:rPr>
        <w:t xml:space="preserve">PARA MAYOR CLARIDAD VER INSTRUCCIONES AL FINAL DE ESTE ENUNCIADO.</w:t>
      </w:r>
      <w:r w:rsidDel="00000000" w:rsidR="00000000" w:rsidRPr="00000000">
        <w:rPr>
          <w:rtl w:val="0"/>
        </w:rPr>
      </w:r>
    </w:p>
    <w:p w:rsidR="00000000" w:rsidDel="00000000" w:rsidP="00000000" w:rsidRDefault="00000000" w:rsidRPr="00000000" w14:paraId="0000003E">
      <w:pPr>
        <w:spacing w:after="200" w:lineRule="auto"/>
        <w:ind w:left="720" w:firstLine="0"/>
        <w:jc w:val="both"/>
        <w:rPr>
          <w:b w:val="1"/>
          <w:color w:val="ff0000"/>
          <w:highlight w:val="yellow"/>
          <w:u w:val="single"/>
        </w:rPr>
      </w:pPr>
      <w:r w:rsidDel="00000000" w:rsidR="00000000" w:rsidRPr="00000000">
        <w:rPr>
          <w:rtl w:val="0"/>
        </w:rPr>
      </w:r>
    </w:p>
    <w:p w:rsidR="00000000" w:rsidDel="00000000" w:rsidP="00000000" w:rsidRDefault="00000000" w:rsidRPr="00000000" w14:paraId="0000003F">
      <w:pPr>
        <w:spacing w:after="200" w:lineRule="auto"/>
        <w:ind w:left="720" w:firstLine="0"/>
        <w:jc w:val="both"/>
        <w:rPr>
          <w:b w:val="1"/>
          <w:color w:val="ff0000"/>
          <w:highlight w:val="yellow"/>
          <w:u w:val="single"/>
        </w:rPr>
      </w:pPr>
      <w:r w:rsidDel="00000000" w:rsidR="00000000" w:rsidRPr="00000000">
        <w:rPr>
          <w:rtl w:val="0"/>
        </w:rPr>
      </w:r>
    </w:p>
    <w:p w:rsidR="00000000" w:rsidDel="00000000" w:rsidP="00000000" w:rsidRDefault="00000000" w:rsidRPr="00000000" w14:paraId="00000040">
      <w:pPr>
        <w:numPr>
          <w:ilvl w:val="0"/>
          <w:numId w:val="3"/>
        </w:numPr>
        <w:spacing w:after="200" w:lineRule="auto"/>
        <w:ind w:left="720" w:hanging="360"/>
        <w:jc w:val="both"/>
      </w:pPr>
      <w:r w:rsidDel="00000000" w:rsidR="00000000" w:rsidRPr="00000000">
        <w:rPr>
          <w:b w:val="1"/>
          <w:rtl w:val="0"/>
        </w:rPr>
        <w:t xml:space="preserve">RNF11. </w:t>
      </w:r>
      <w:r w:rsidDel="00000000" w:rsidR="00000000" w:rsidRPr="00000000">
        <w:rPr>
          <w:b w:val="1"/>
          <w:rtl w:val="0"/>
        </w:rPr>
        <w:t xml:space="preserve">(</w:t>
      </w:r>
      <w:r w:rsidDel="00000000" w:rsidR="00000000" w:rsidRPr="00000000">
        <w:rPr>
          <w:b w:val="1"/>
          <w:color w:val="ff0000"/>
          <w:rtl w:val="0"/>
        </w:rPr>
        <w:t xml:space="preserve">obligatorio</w:t>
      </w:r>
      <w:r w:rsidDel="00000000" w:rsidR="00000000" w:rsidRPr="00000000">
        <w:rPr>
          <w:b w:val="1"/>
          <w:rtl w:val="0"/>
        </w:rPr>
        <w:t xml:space="preserve">) Prerrequisitos: </w:t>
      </w:r>
      <w:r w:rsidDel="00000000" w:rsidR="00000000" w:rsidRPr="00000000">
        <w:rPr>
          <w:rtl w:val="0"/>
        </w:rPr>
        <w:t xml:space="preserve">Para cada función se establecen prerrequisitos. Estos deben ser cumplidos para que se proceda con la evaluación de la función implementada. Ej: Para evaluar la función login, debe estar implementada la función register.</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spacing w:after="200" w:lineRule="auto"/>
        <w:jc w:val="both"/>
        <w:rPr>
          <w:b w:val="1"/>
          <w:sz w:val="28"/>
          <w:szCs w:val="28"/>
        </w:rPr>
      </w:pPr>
      <w:bookmarkStart w:colFirst="0" w:colLast="0" w:name="_xcu38lrz6h81" w:id="3"/>
      <w:bookmarkEnd w:id="3"/>
      <w:r w:rsidDel="00000000" w:rsidR="00000000" w:rsidRPr="00000000">
        <w:rPr>
          <w:b w:val="1"/>
          <w:sz w:val="28"/>
          <w:szCs w:val="28"/>
          <w:rtl w:val="0"/>
        </w:rPr>
        <w:t xml:space="preserve">Requerimientos Funcionales (RF)</w:t>
      </w:r>
    </w:p>
    <w:p w:rsidR="00000000" w:rsidDel="00000000" w:rsidP="00000000" w:rsidRDefault="00000000" w:rsidRPr="00000000" w14:paraId="00000042">
      <w:pPr>
        <w:rPr>
          <w:b w:val="1"/>
          <w:color w:val="ff0000"/>
          <w:highlight w:val="yellow"/>
        </w:rPr>
      </w:pPr>
      <w:r w:rsidDel="00000000" w:rsidR="00000000" w:rsidRPr="00000000">
        <w:rPr>
          <w:b w:val="1"/>
          <w:color w:val="ff0000"/>
          <w:highlight w:val="yellow"/>
          <w:rtl w:val="0"/>
        </w:rPr>
        <w:t xml:space="preserve">La nota correspondiente al apartado de RF comienza en 1.0 y por cada RF correcto dicho puntaje escrito en el enunciado se suma a la nota base.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00" w:lineRule="auto"/>
        <w:jc w:val="both"/>
        <w:rPr>
          <w:b w:val="1"/>
          <w:color w:val="ff0000"/>
        </w:rPr>
      </w:pPr>
      <w:r w:rsidDel="00000000" w:rsidR="00000000" w:rsidRPr="00000000">
        <w:rPr>
          <w:b w:val="1"/>
          <w:color w:val="ff0000"/>
          <w:highlight w:val="yellow"/>
          <w:u w:val="single"/>
          <w:rtl w:val="0"/>
        </w:rPr>
        <w:t xml:space="preserve">Para que el requerimiento sea evaluado, DEBE cumplir con el prerrequisito de evaluación y requisito de implementación. En caso contrario la función no será evaluada</w:t>
      </w:r>
      <w:r w:rsidDel="00000000" w:rsidR="00000000" w:rsidRPr="00000000">
        <w:rPr>
          <w:b w:val="1"/>
          <w:color w:val="ff0000"/>
          <w:rtl w:val="0"/>
        </w:rPr>
        <w:t xml:space="preserve">. El total de requerimientos permiten alcanzar una nota mayor que 7.0, por lo que procura realizar las funciones que consideres necesarias para alcanzar un 7.0. Si realizas todas las funciones y obtienes el puntaje máximo, la nota asignada será igualmente un 7.0. El puntaje de desborde se descarta.</w:t>
      </w:r>
    </w:p>
    <w:p w:rsidR="00000000" w:rsidDel="00000000" w:rsidP="00000000" w:rsidRDefault="00000000" w:rsidRPr="00000000" w14:paraId="00000045">
      <w:pPr>
        <w:pStyle w:val="Heading3"/>
        <w:numPr>
          <w:ilvl w:val="0"/>
          <w:numId w:val="4"/>
        </w:numPr>
        <w:spacing w:after="200" w:lineRule="auto"/>
        <w:ind w:left="720" w:hanging="360"/>
        <w:jc w:val="both"/>
        <w:rPr>
          <w:sz w:val="22"/>
          <w:szCs w:val="22"/>
          <w:highlight w:val="white"/>
        </w:rPr>
      </w:pPr>
      <w:bookmarkStart w:colFirst="0" w:colLast="0" w:name="_fuj6pqijr8ag" w:id="4"/>
      <w:bookmarkEnd w:id="4"/>
      <w:r w:rsidDel="00000000" w:rsidR="00000000" w:rsidRPr="00000000">
        <w:rPr>
          <w:b w:val="1"/>
          <w:sz w:val="22"/>
          <w:szCs w:val="22"/>
          <w:rtl w:val="0"/>
        </w:rPr>
        <w:t xml:space="preserve">RF01. </w:t>
      </w:r>
      <w:r w:rsidDel="00000000" w:rsidR="00000000" w:rsidRPr="00000000">
        <w:rPr>
          <w:b w:val="1"/>
          <w:sz w:val="22"/>
          <w:szCs w:val="22"/>
          <w:rtl w:val="0"/>
        </w:rPr>
        <w:t xml:space="preserve">(0.5 pts TDAs)</w:t>
      </w:r>
      <w:r w:rsidDel="00000000" w:rsidR="00000000" w:rsidRPr="00000000">
        <w:rPr>
          <w:sz w:val="22"/>
          <w:szCs w:val="22"/>
          <w:rtl w:val="0"/>
        </w:rPr>
        <w:t xml:space="preserve">. Especificar e </w:t>
      </w:r>
      <w:r w:rsidDel="00000000" w:rsidR="00000000" w:rsidRPr="00000000">
        <w:rPr>
          <w:sz w:val="22"/>
          <w:szCs w:val="22"/>
          <w:highlight w:val="white"/>
          <w:rtl w:val="0"/>
        </w:rPr>
        <w:t xml:space="preserve">implementar abstracciones apropiadas para el problema. Recomendamos leer el enunciado completo (el general y el presentado en este documento) con el fin de que analice el problema y determine el o los TDAs y representaciones apropiadas para la implementación de cada uno. Luego, planifique bien su enfoque de solución de manera que los TDAs y representaciones escogidos sean aplicables y pertinentes para abordar el problema bajo el paradigma funcional.</w:t>
      </w:r>
    </w:p>
    <w:p w:rsidR="00000000" w:rsidDel="00000000" w:rsidP="00000000" w:rsidRDefault="00000000" w:rsidRPr="00000000" w14:paraId="00000046">
      <w:pPr>
        <w:spacing w:after="200" w:lineRule="auto"/>
        <w:ind w:left="720" w:firstLine="0"/>
        <w:jc w:val="both"/>
        <w:rPr/>
      </w:pPr>
      <w:r w:rsidDel="00000000" w:rsidR="00000000" w:rsidRPr="00000000">
        <w:rPr>
          <w:highlight w:val="white"/>
          <w:rtl w:val="0"/>
        </w:rPr>
        <w:t xml:space="preserve">Para la implementación debe regirse por la estructura de especificación e implementación de TDA vista en clases: Representación, Constructores, Funciones de Pertenencia, Selectores, Modificadores y Otras Funciones. Procurar hacer un uso adecuado de esta estructura a fin de no afectar la eficiencia de sus funciones. En el resto de las funciones se debe </w:t>
      </w:r>
      <w:r w:rsidDel="00000000" w:rsidR="00000000" w:rsidRPr="00000000">
        <w:rPr>
          <w:rtl w:val="0"/>
        </w:rPr>
        <w:t xml:space="preserve">hacer un uso adecuado de la implementación del TDA (ej: usar selectores, modificadores, constructores, según sea el caso. No basta con implementar un TDA y luego NO hacer uso del mismo). </w:t>
      </w:r>
      <w:r w:rsidDel="00000000" w:rsidR="00000000" w:rsidRPr="00000000">
        <w:rPr>
          <w:b w:val="1"/>
          <w:rtl w:val="0"/>
        </w:rPr>
        <w:t xml:space="preserve">Solo implementar las funciones estrictamente necesarias dentro de esta estructura</w:t>
      </w:r>
      <w:r w:rsidDel="00000000" w:rsidR="00000000" w:rsidRPr="00000000">
        <w:rPr>
          <w:rtl w:val="0"/>
        </w:rPr>
        <w:t xml:space="preserve">.</w:t>
      </w:r>
    </w:p>
    <w:p w:rsidR="00000000" w:rsidDel="00000000" w:rsidP="00000000" w:rsidRDefault="00000000" w:rsidRPr="00000000" w14:paraId="00000047">
      <w:pPr>
        <w:spacing w:after="200" w:lineRule="auto"/>
        <w:ind w:left="720" w:firstLine="0"/>
        <w:jc w:val="both"/>
        <w:rPr>
          <w:b w:val="1"/>
        </w:rPr>
      </w:pPr>
      <w:r w:rsidDel="00000000" w:rsidR="00000000" w:rsidRPr="00000000">
        <w:rPr>
          <w:rtl w:val="0"/>
        </w:rPr>
        <w:t xml:space="preserve">A modo de ejemplo, si usa una representación basada en listas para implementar un TDA, procure especificar e implementar funciones específicas para selectores</w:t>
      </w:r>
      <w:r w:rsidDel="00000000" w:rsidR="00000000" w:rsidRPr="00000000">
        <w:rPr>
          <w:b w:val="1"/>
          <w:rtl w:val="0"/>
        </w:rPr>
        <w:t xml:space="preserve"> (ej: en lugar de usar car, cdr y otras funciones propias del TDA lista, realice implementaciones o establezca sinónimos con nombres que resulten apropiados para el TDA. Por ejemplo (define miselector car) o (define miselector (lambda (param) …… car …….)).</w:t>
      </w:r>
    </w:p>
    <w:p w:rsidR="00000000" w:rsidDel="00000000" w:rsidP="00000000" w:rsidRDefault="00000000" w:rsidRPr="00000000" w14:paraId="00000048">
      <w:pPr>
        <w:spacing w:after="200" w:lineRule="auto"/>
        <w:ind w:left="720" w:firstLine="0"/>
        <w:jc w:val="both"/>
        <w:rPr/>
      </w:pPr>
      <w:r w:rsidDel="00000000" w:rsidR="00000000" w:rsidRPr="00000000">
        <w:rPr>
          <w:rtl w:val="0"/>
        </w:rPr>
        <w:t xml:space="preserve">Dejar claramente documentado con comentarios en el código aquello que corresponde a la estructura base del TDA. </w:t>
      </w:r>
      <w:r w:rsidDel="00000000" w:rsidR="00000000" w:rsidRPr="00000000">
        <w:rPr>
          <w:rtl w:val="0"/>
        </w:rPr>
        <w:t xml:space="preserve">Estructura bases mínimas que deberá considerar para el resto de las funciones corresponden “board”, “player”, “property”, "game", “card” y todas las funciones que se indican como constructor (como mínimo), las cuales constituyen elementos centrales sobre el que se aplicaran las distintas funciones implementadas.</w:t>
      </w:r>
      <w:r w:rsidDel="00000000" w:rsidR="00000000" w:rsidRPr="00000000">
        <w:rPr>
          <w:rtl w:val="0"/>
        </w:rPr>
      </w:r>
    </w:p>
    <w:p w:rsidR="00000000" w:rsidDel="00000000" w:rsidP="00000000" w:rsidRDefault="00000000" w:rsidRPr="00000000" w14:paraId="00000049">
      <w:pPr>
        <w:spacing w:after="200" w:lineRule="auto"/>
        <w:ind w:left="720" w:firstLine="0"/>
        <w:jc w:val="both"/>
        <w:rPr/>
      </w:pPr>
      <w:r w:rsidDel="00000000" w:rsidR="00000000" w:rsidRPr="00000000">
        <w:rPr>
          <w:rtl w:val="0"/>
        </w:rPr>
        <w:t xml:space="preserve">Debe contar además con representaciones complementarias para otros elementos que considere relevantes para abordar el problema.</w:t>
      </w:r>
    </w:p>
    <w:p w:rsidR="00000000" w:rsidDel="00000000" w:rsidP="00000000" w:rsidRDefault="00000000" w:rsidRPr="00000000" w14:paraId="0000004A">
      <w:pPr>
        <w:spacing w:after="200" w:lineRule="auto"/>
        <w:ind w:left="720" w:firstLine="0"/>
        <w:jc w:val="both"/>
        <w:rPr/>
      </w:pPr>
      <w:r w:rsidDel="00000000" w:rsidR="00000000" w:rsidRPr="00000000">
        <w:rPr>
          <w:rtl w:val="0"/>
        </w:rPr>
        <w:t xml:space="preserve">Especificar representación de manera clara para cada TDA implementado (en el informe y en el código a través de comentarios). Luego implementar constructores y según se requiera, implemente funciones de pertenencia, selectores, modificadores y otras funciones que pueda requerir para las otras funciones listadas a continuación.</w:t>
      </w:r>
    </w:p>
    <w:p w:rsidR="00000000" w:rsidDel="00000000" w:rsidP="00000000" w:rsidRDefault="00000000" w:rsidRPr="00000000" w14:paraId="0000004B">
      <w:pPr>
        <w:spacing w:after="200" w:lineRule="auto"/>
        <w:ind w:left="720" w:firstLine="0"/>
        <w:jc w:val="both"/>
        <w:rPr/>
      </w:pPr>
      <w:r w:rsidDel="00000000" w:rsidR="00000000" w:rsidRPr="00000000">
        <w:rPr>
          <w:rtl w:val="0"/>
        </w:rPr>
        <w:t xml:space="preserve">Las funciones especificadas e implementadas en este apartado son complementarias (de apoyo) a las funciones específicas de los dos TDAs que se señalan a continuación. Su desarrollo puede involucrar otros TDAs y tantas funciones como sean necesarias para abordar los requerimientos.</w:t>
      </w:r>
    </w:p>
    <w:p w:rsidR="00000000" w:rsidDel="00000000" w:rsidP="00000000" w:rsidRDefault="00000000" w:rsidRPr="00000000" w14:paraId="0000004C">
      <w:pPr>
        <w:spacing w:after="200" w:lineRule="auto"/>
        <w:ind w:left="720" w:firstLine="0"/>
        <w:jc w:val="both"/>
        <w:rPr/>
      </w:pPr>
      <w:r w:rsidDel="00000000" w:rsidR="00000000" w:rsidRPr="00000000">
        <w:rPr>
          <w:rtl w:val="0"/>
        </w:rPr>
        <w:t xml:space="preserve">Procurar que todas las palabras claves creadas se registren en minúsculas o mayúsculas de manera consistente con el objetivo de lograr el match exacto en las interacciones con el usuario. Para tales efectos puede usar funciones como string-downcase, string-upcase o string-ci=? (para comparar case insensitive).</w:t>
      </w:r>
    </w:p>
    <w:p w:rsidR="00000000" w:rsidDel="00000000" w:rsidP="00000000" w:rsidRDefault="00000000" w:rsidRPr="00000000" w14:paraId="0000004D">
      <w:pPr>
        <w:spacing w:after="200" w:lineRule="auto"/>
        <w:ind w:left="720" w:firstLine="0"/>
        <w:jc w:val="both"/>
        <w:rPr/>
      </w:pPr>
      <w:r w:rsidDel="00000000" w:rsidR="00000000" w:rsidRPr="00000000">
        <w:rPr>
          <w:rtl w:val="0"/>
        </w:rPr>
        <w:t xml:space="preserve">Como convención, los nombres de funciones serán en minúsculas y en caso de ser nombres compuestos, cada componente se debe separar por guiones (ej: string-downcase).</w:t>
      </w:r>
    </w:p>
    <w:p w:rsidR="00000000" w:rsidDel="00000000" w:rsidP="00000000" w:rsidRDefault="00000000" w:rsidRPr="00000000" w14:paraId="0000004E">
      <w:pPr>
        <w:spacing w:after="200" w:lineRule="auto"/>
        <w:jc w:val="both"/>
        <w:rPr/>
      </w:pPr>
      <w:r w:rsidDel="00000000" w:rsidR="00000000" w:rsidRPr="00000000">
        <w:rPr>
          <w:rtl w:val="0"/>
        </w:rPr>
        <w:t xml:space="preserve">Para cada uno de los ejemplos expresados para las funciones indicadas a continuación, se realizan definiciones con el fin de simplificar las expresiones. Recordar que estas definiciones no son variables, sino que por el contrario se pueden entender como funciones constantes.</w:t>
      </w:r>
    </w:p>
    <w:p w:rsidR="00000000" w:rsidDel="00000000" w:rsidP="00000000" w:rsidRDefault="00000000" w:rsidRPr="00000000" w14:paraId="0000004F">
      <w:pPr>
        <w:spacing w:after="200" w:lineRule="auto"/>
        <w:jc w:val="both"/>
        <w:rPr/>
      </w:pPr>
      <w:r w:rsidDel="00000000" w:rsidR="00000000" w:rsidRPr="00000000">
        <w:rPr>
          <w:rtl w:val="0"/>
        </w:rPr>
      </w:r>
    </w:p>
    <w:p w:rsidR="00000000" w:rsidDel="00000000" w:rsidP="00000000" w:rsidRDefault="00000000" w:rsidRPr="00000000" w14:paraId="00000050">
      <w:pPr>
        <w:spacing w:after="200" w:lineRule="auto"/>
        <w:jc w:val="both"/>
        <w:rPr/>
      </w:pPr>
      <w:r w:rsidDel="00000000" w:rsidR="00000000" w:rsidRPr="00000000">
        <w:rPr>
          <w:rtl w:val="0"/>
        </w:rPr>
      </w:r>
    </w:p>
    <w:p w:rsidR="00000000" w:rsidDel="00000000" w:rsidP="00000000" w:rsidRDefault="00000000" w:rsidRPr="00000000" w14:paraId="00000051">
      <w:pPr>
        <w:spacing w:after="200" w:lineRule="auto"/>
        <w:jc w:val="both"/>
        <w:rPr/>
      </w:pPr>
      <w:r w:rsidDel="00000000" w:rsidR="00000000" w:rsidRPr="00000000">
        <w:rPr>
          <w:rtl w:val="0"/>
        </w:rPr>
      </w:r>
    </w:p>
    <w:p w:rsidR="00000000" w:rsidDel="00000000" w:rsidP="00000000" w:rsidRDefault="00000000" w:rsidRPr="00000000" w14:paraId="00000052">
      <w:pPr>
        <w:spacing w:after="200" w:lineRule="auto"/>
        <w:jc w:val="both"/>
        <w:rPr/>
      </w:pPr>
      <w:r w:rsidDel="00000000" w:rsidR="00000000" w:rsidRPr="00000000">
        <w:rPr>
          <w:rtl w:val="0"/>
        </w:rPr>
      </w:r>
    </w:p>
    <w:p w:rsidR="00000000" w:rsidDel="00000000" w:rsidP="00000000" w:rsidRDefault="00000000" w:rsidRPr="00000000" w14:paraId="00000053">
      <w:pPr>
        <w:spacing w:after="200" w:lineRule="auto"/>
        <w:jc w:val="both"/>
        <w:rPr/>
      </w:pPr>
      <w:r w:rsidDel="00000000" w:rsidR="00000000" w:rsidRPr="00000000">
        <w:rPr>
          <w:rtl w:val="0"/>
        </w:rPr>
      </w:r>
    </w:p>
    <w:p w:rsidR="00000000" w:rsidDel="00000000" w:rsidP="00000000" w:rsidRDefault="00000000" w:rsidRPr="00000000" w14:paraId="00000054">
      <w:pPr>
        <w:spacing w:after="200" w:lineRule="auto"/>
        <w:jc w:val="both"/>
        <w:rPr/>
      </w:pPr>
      <w:r w:rsidDel="00000000" w:rsidR="00000000" w:rsidRPr="00000000">
        <w:rPr>
          <w:rtl w:val="0"/>
        </w:rPr>
      </w:r>
    </w:p>
    <w:p w:rsidR="00000000" w:rsidDel="00000000" w:rsidP="00000000" w:rsidRDefault="00000000" w:rsidRPr="00000000" w14:paraId="00000055">
      <w:pPr>
        <w:spacing w:after="200" w:lineRule="auto"/>
        <w:jc w:val="both"/>
        <w:rPr/>
      </w:pPr>
      <w:r w:rsidDel="00000000" w:rsidR="00000000" w:rsidRPr="00000000">
        <w:rPr>
          <w:rtl w:val="0"/>
        </w:rPr>
      </w:r>
    </w:p>
    <w:p w:rsidR="00000000" w:rsidDel="00000000" w:rsidP="00000000" w:rsidRDefault="00000000" w:rsidRPr="00000000" w14:paraId="00000056">
      <w:pPr>
        <w:spacing w:after="200" w:lineRule="auto"/>
        <w:jc w:val="both"/>
        <w:rPr/>
      </w:pPr>
      <w:r w:rsidDel="00000000" w:rsidR="00000000" w:rsidRPr="00000000">
        <w:rPr>
          <w:rtl w:val="0"/>
        </w:rPr>
      </w:r>
    </w:p>
    <w:p w:rsidR="00000000" w:rsidDel="00000000" w:rsidP="00000000" w:rsidRDefault="00000000" w:rsidRPr="00000000" w14:paraId="00000057">
      <w:pPr>
        <w:spacing w:after="200" w:lineRule="auto"/>
        <w:jc w:val="both"/>
        <w:rPr/>
      </w:pPr>
      <w:r w:rsidDel="00000000" w:rsidR="00000000" w:rsidRPr="00000000">
        <w:rPr>
          <w:rtl w:val="0"/>
        </w:rPr>
      </w:r>
    </w:p>
    <w:p w:rsidR="00000000" w:rsidDel="00000000" w:rsidP="00000000" w:rsidRDefault="00000000" w:rsidRPr="00000000" w14:paraId="00000058">
      <w:pPr>
        <w:spacing w:after="200" w:lineRule="auto"/>
        <w:jc w:val="both"/>
        <w:rPr/>
      </w:pPr>
      <w:r w:rsidDel="00000000" w:rsidR="00000000" w:rsidRPr="00000000">
        <w:rPr>
          <w:rtl w:val="0"/>
        </w:rPr>
      </w:r>
    </w:p>
    <w:p w:rsidR="00000000" w:rsidDel="00000000" w:rsidP="00000000" w:rsidRDefault="00000000" w:rsidRPr="00000000" w14:paraId="00000059">
      <w:pPr>
        <w:spacing w:after="200" w:lineRule="auto"/>
        <w:jc w:val="both"/>
        <w:rPr/>
      </w:pPr>
      <w:r w:rsidDel="00000000" w:rsidR="00000000" w:rsidRPr="00000000">
        <w:rPr>
          <w:rtl w:val="0"/>
        </w:rPr>
      </w:r>
    </w:p>
    <w:p w:rsidR="00000000" w:rsidDel="00000000" w:rsidP="00000000" w:rsidRDefault="00000000" w:rsidRPr="00000000" w14:paraId="0000005A">
      <w:pPr>
        <w:spacing w:after="200" w:lineRule="auto"/>
        <w:jc w:val="both"/>
        <w:rPr/>
      </w:pPr>
      <w:r w:rsidDel="00000000" w:rsidR="00000000" w:rsidRPr="00000000">
        <w:rPr>
          <w:rtl w:val="0"/>
        </w:rPr>
      </w:r>
    </w:p>
    <w:p w:rsidR="00000000" w:rsidDel="00000000" w:rsidP="00000000" w:rsidRDefault="00000000" w:rsidRPr="00000000" w14:paraId="0000005B">
      <w:pPr>
        <w:spacing w:after="200" w:lineRule="auto"/>
        <w:jc w:val="both"/>
        <w:rPr/>
      </w:pPr>
      <w:r w:rsidDel="00000000" w:rsidR="00000000" w:rsidRPr="00000000">
        <w:rPr>
          <w:rtl w:val="0"/>
        </w:rPr>
      </w:r>
    </w:p>
    <w:p w:rsidR="00000000" w:rsidDel="00000000" w:rsidP="00000000" w:rsidRDefault="00000000" w:rsidRPr="00000000" w14:paraId="0000005C">
      <w:pPr>
        <w:spacing w:after="200" w:lineRule="auto"/>
        <w:jc w:val="both"/>
        <w:rPr/>
      </w:pPr>
      <w:r w:rsidDel="00000000" w:rsidR="00000000" w:rsidRPr="00000000">
        <w:rPr>
          <w:rtl w:val="0"/>
        </w:rPr>
      </w:r>
    </w:p>
    <w:p w:rsidR="00000000" w:rsidDel="00000000" w:rsidP="00000000" w:rsidRDefault="00000000" w:rsidRPr="00000000" w14:paraId="0000005D">
      <w:pPr>
        <w:spacing w:after="200" w:lineRule="auto"/>
        <w:jc w:val="both"/>
        <w:rPr/>
      </w:pPr>
      <w:r w:rsidDel="00000000" w:rsidR="00000000" w:rsidRPr="00000000">
        <w:rPr>
          <w:rtl w:val="0"/>
        </w:rPr>
      </w:r>
    </w:p>
    <w:p w:rsidR="00000000" w:rsidDel="00000000" w:rsidP="00000000" w:rsidRDefault="00000000" w:rsidRPr="00000000" w14:paraId="0000005E">
      <w:pPr>
        <w:spacing w:after="200" w:lineRule="auto"/>
        <w:jc w:val="both"/>
        <w:rPr/>
      </w:pPr>
      <w:r w:rsidDel="00000000" w:rsidR="00000000" w:rsidRPr="00000000">
        <w:rPr>
          <w:rtl w:val="0"/>
        </w:rPr>
      </w:r>
    </w:p>
    <w:p w:rsidR="00000000" w:rsidDel="00000000" w:rsidP="00000000" w:rsidRDefault="00000000" w:rsidRPr="00000000" w14:paraId="0000005F">
      <w:pPr>
        <w:spacing w:after="200" w:lineRule="auto"/>
        <w:jc w:val="both"/>
        <w:rPr/>
      </w:pPr>
      <w:r w:rsidDel="00000000" w:rsidR="00000000" w:rsidRPr="00000000">
        <w:rPr>
          <w:rtl w:val="0"/>
        </w:rPr>
      </w:r>
    </w:p>
    <w:p w:rsidR="00000000" w:rsidDel="00000000" w:rsidP="00000000" w:rsidRDefault="00000000" w:rsidRPr="00000000" w14:paraId="00000060">
      <w:pPr>
        <w:pStyle w:val="Heading3"/>
        <w:numPr>
          <w:ilvl w:val="0"/>
          <w:numId w:val="4"/>
        </w:numPr>
        <w:spacing w:after="200" w:lineRule="auto"/>
        <w:ind w:left="720" w:hanging="360"/>
        <w:jc w:val="both"/>
        <w:rPr>
          <w:sz w:val="22"/>
          <w:szCs w:val="22"/>
        </w:rPr>
      </w:pPr>
      <w:bookmarkStart w:colFirst="0" w:colLast="0" w:name="_eerumm4vi1d4" w:id="5"/>
      <w:bookmarkEnd w:id="5"/>
      <w:r w:rsidDel="00000000" w:rsidR="00000000" w:rsidRPr="00000000">
        <w:rPr>
          <w:b w:val="1"/>
          <w:sz w:val="22"/>
          <w:szCs w:val="22"/>
          <w:rtl w:val="0"/>
        </w:rPr>
        <w:t xml:space="preserve">RF02. (0.1 pts) TDA Jugador - constructor</w:t>
      </w:r>
      <w:r w:rsidDel="00000000" w:rsidR="00000000" w:rsidRPr="00000000">
        <w:rPr>
          <w:sz w:val="22"/>
          <w:szCs w:val="22"/>
          <w:rtl w:val="0"/>
        </w:rPr>
        <w:t xml:space="preserve">. </w:t>
      </w:r>
      <w:r w:rsidDel="00000000" w:rsidR="00000000" w:rsidRPr="00000000">
        <w:rPr>
          <w:sz w:val="22"/>
          <w:szCs w:val="22"/>
          <w:highlight w:val="white"/>
          <w:rtl w:val="0"/>
        </w:rPr>
        <w:t xml:space="preserve">Función que permite crear un jugador.</w:t>
      </w:r>
      <w:r w:rsidDel="00000000" w:rsidR="00000000" w:rsidRPr="00000000">
        <w:rPr>
          <w:rtl w:val="0"/>
        </w:rPr>
      </w:r>
    </w:p>
    <w:tbl>
      <w:tblPr>
        <w:tblStyle w:val="Table1"/>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00" w:lineRule="auto"/>
              <w:rPr>
                <w:b w:val="1"/>
                <w:sz w:val="20"/>
                <w:szCs w:val="20"/>
              </w:rPr>
            </w:pPr>
            <w:r w:rsidDel="00000000" w:rsidR="00000000" w:rsidRPr="00000000">
              <w:rPr>
                <w:b w:val="1"/>
                <w:sz w:val="20"/>
                <w:szCs w:val="20"/>
                <w:rtl w:val="0"/>
              </w:rPr>
              <w:t xml:space="preserve">Nombre 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00" w:lineRule="auto"/>
              <w:rPr>
                <w:b w:val="1"/>
              </w:rPr>
            </w:pPr>
            <w:r w:rsidDel="00000000" w:rsidR="00000000" w:rsidRPr="00000000">
              <w:rPr>
                <w:b w:val="1"/>
                <w:color w:val="85200c"/>
                <w:shd w:fill="efefef" w:val="clear"/>
                <w:rtl w:val="0"/>
              </w:rPr>
              <w:t xml:space="preserve">jugador</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0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00" w:lineRule="auto"/>
              <w:rPr/>
            </w:pPr>
            <w:r w:rsidDel="00000000" w:rsidR="00000000" w:rsidRPr="00000000">
              <w:rPr>
                <w:rtl w:val="0"/>
              </w:rPr>
              <w:t xml:space="preserve">Usar estructuras basadas en listas y/o pares.</w:t>
            </w:r>
          </w:p>
          <w:p w:rsidR="00000000" w:rsidDel="00000000" w:rsidP="00000000" w:rsidRDefault="00000000" w:rsidRPr="00000000" w14:paraId="00000067">
            <w:pPr>
              <w:spacing w:after="200" w:lineRule="auto"/>
              <w:rPr/>
            </w:pPr>
            <w:r w:rsidDel="00000000" w:rsidR="00000000" w:rsidRPr="00000000">
              <w:rPr>
                <w:rtl w:val="0"/>
              </w:rPr>
              <w:t xml:space="preserve">Aclaraciones:</w:t>
            </w:r>
          </w:p>
          <w:p w:rsidR="00000000" w:rsidDel="00000000" w:rsidP="00000000" w:rsidRDefault="00000000" w:rsidRPr="00000000" w14:paraId="00000068">
            <w:pPr>
              <w:numPr>
                <w:ilvl w:val="0"/>
                <w:numId w:val="1"/>
              </w:numPr>
              <w:spacing w:after="0" w:afterAutospacing="0" w:lineRule="auto"/>
              <w:ind w:left="720" w:hanging="360"/>
              <w:rPr>
                <w:u w:val="none"/>
              </w:rPr>
            </w:pPr>
            <w:r w:rsidDel="00000000" w:rsidR="00000000" w:rsidRPr="00000000">
              <w:rPr>
                <w:rtl w:val="0"/>
              </w:rPr>
              <w:t xml:space="preserve">El parámetro </w:t>
            </w:r>
            <w:r w:rsidDel="00000000" w:rsidR="00000000" w:rsidRPr="00000000">
              <w:rPr>
                <w:rFonts w:ascii="Roboto Mono" w:cs="Roboto Mono" w:eastAsia="Roboto Mono" w:hAnsi="Roboto Mono"/>
                <w:color w:val="188038"/>
                <w:rtl w:val="0"/>
              </w:rPr>
              <w:t xml:space="preserve">totalCartasSalirCarcel (int)</w:t>
            </w:r>
            <w:r w:rsidDel="00000000" w:rsidR="00000000" w:rsidRPr="00000000">
              <w:rPr>
                <w:rtl w:val="0"/>
              </w:rPr>
              <w:t xml:space="preserve"> representa la cantidad de cartas "Salir de la Cárcel Gratis" que posee el jugador en un momento dado.</w:t>
            </w:r>
          </w:p>
          <w:p w:rsidR="00000000" w:rsidDel="00000000" w:rsidP="00000000" w:rsidRDefault="00000000" w:rsidRPr="00000000" w14:paraId="00000069">
            <w:pPr>
              <w:numPr>
                <w:ilvl w:val="0"/>
                <w:numId w:val="1"/>
              </w:numPr>
              <w:spacing w:after="200" w:lineRule="auto"/>
              <w:ind w:left="720" w:hanging="360"/>
              <w:rPr>
                <w:u w:val="none"/>
              </w:rPr>
            </w:pPr>
            <w:r w:rsidDel="00000000" w:rsidR="00000000" w:rsidRPr="00000000">
              <w:rPr>
                <w:rtl w:val="0"/>
              </w:rPr>
              <w:t xml:space="preserve">Se inicia en 0 puesto que indica que el jugador comienza el juego sin ninguna carta de "Salir de la cárcel gratis"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00" w:lineRule="auto"/>
              <w:jc w:val="both"/>
              <w:rPr>
                <w:shd w:fill="fce5cd" w:val="clear"/>
              </w:rPr>
            </w:pPr>
            <w:r w:rsidDel="00000000" w:rsidR="00000000" w:rsidRPr="00000000">
              <w:rPr>
                <w:rtl w:val="0"/>
              </w:rPr>
              <w:t xml:space="preserve">id (int) X nombre (string)</w:t>
            </w:r>
            <w:r w:rsidDel="00000000" w:rsidR="00000000" w:rsidRPr="00000000">
              <w:rPr>
                <w:rtl w:val="0"/>
              </w:rPr>
              <w:t xml:space="preserve"> X </w:t>
            </w:r>
            <w:r w:rsidDel="00000000" w:rsidR="00000000" w:rsidRPr="00000000">
              <w:rPr>
                <w:rtl w:val="0"/>
              </w:rPr>
              <w:t xml:space="preserve">dinero (int) X </w:t>
            </w:r>
            <w:commentRangeStart w:id="0"/>
            <w:commentRangeStart w:id="1"/>
            <w:commentRangeStart w:id="2"/>
            <w:r w:rsidDel="00000000" w:rsidR="00000000" w:rsidRPr="00000000">
              <w:rPr>
                <w:rtl w:val="0"/>
              </w:rPr>
              <w:t xml:space="preserve">propiedades (list id's)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X posicionActual (int) X estaEnCarcel (boolean) X </w:t>
            </w:r>
            <w:commentRangeStart w:id="3"/>
            <w:commentRangeStart w:id="4"/>
            <w:r w:rsidDel="00000000" w:rsidR="00000000" w:rsidRPr="00000000">
              <w:rPr>
                <w:shd w:fill="fce5cd" w:val="clear"/>
                <w:rtl w:val="0"/>
              </w:rPr>
              <w:t xml:space="preserve">totalCartasSalirCarcel (int)</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C">
            <w:pPr>
              <w:spacing w:after="200" w:lineRule="auto"/>
              <w:ind w:lef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00" w:lineRule="auto"/>
              <w:rPr>
                <w:i w:val="1"/>
              </w:rPr>
            </w:pPr>
            <w:r w:rsidDel="00000000" w:rsidR="00000000" w:rsidRPr="00000000">
              <w:rPr>
                <w:i w:val="1"/>
                <w:rtl w:val="0"/>
              </w:rPr>
              <w:t xml:space="preserve">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hd w:fill="ffffff" w:val="clear"/>
              <w:spacing w:after="20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define</w:t>
            </w:r>
            <w:r w:rsidDel="00000000" w:rsidR="00000000" w:rsidRPr="00000000">
              <w:rPr>
                <w:rFonts w:ascii="Courier New" w:cs="Courier New" w:eastAsia="Courier New" w:hAnsi="Courier New"/>
                <w:b w:val="1"/>
                <w:sz w:val="18"/>
                <w:szCs w:val="18"/>
                <w:rtl w:val="0"/>
              </w:rPr>
              <w:t xml:space="preserve"> j1 (jugador </w:t>
            </w:r>
            <w:r w:rsidDel="00000000" w:rsidR="00000000" w:rsidRPr="00000000">
              <w:rPr>
                <w:rFonts w:ascii="Courier New" w:cs="Courier New" w:eastAsia="Courier New" w:hAnsi="Courier New"/>
                <w:b w:val="1"/>
                <w:color w:val="a31515"/>
                <w:sz w:val="18"/>
                <w:szCs w:val="18"/>
                <w:rtl w:val="0"/>
              </w:rPr>
              <w:t xml:space="preserve">0 "jugador1" 1500 '() 0 #f 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1">
            <w:pPr>
              <w:shd w:fill="ffffff" w:val="clear"/>
              <w:spacing w:after="200" w:line="360" w:lineRule="auto"/>
              <w:rPr>
                <w:b w:val="1"/>
                <w:sz w:val="18"/>
                <w:szCs w:val="18"/>
              </w:rPr>
            </w:pP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define</w:t>
            </w:r>
            <w:r w:rsidDel="00000000" w:rsidR="00000000" w:rsidRPr="00000000">
              <w:rPr>
                <w:rFonts w:ascii="Courier New" w:cs="Courier New" w:eastAsia="Courier New" w:hAnsi="Courier New"/>
                <w:b w:val="1"/>
                <w:sz w:val="18"/>
                <w:szCs w:val="18"/>
                <w:rtl w:val="0"/>
              </w:rPr>
              <w:t xml:space="preserve"> j2 (jugador </w:t>
            </w:r>
            <w:r w:rsidDel="00000000" w:rsidR="00000000" w:rsidRPr="00000000">
              <w:rPr>
                <w:rFonts w:ascii="Courier New" w:cs="Courier New" w:eastAsia="Courier New" w:hAnsi="Courier New"/>
                <w:b w:val="1"/>
                <w:color w:val="a31515"/>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r>
          </w:p>
        </w:tc>
      </w:tr>
    </w:tbl>
    <w:p w:rsidR="00000000" w:rsidDel="00000000" w:rsidP="00000000" w:rsidRDefault="00000000" w:rsidRPr="00000000" w14:paraId="00000072">
      <w:pPr>
        <w:spacing w:after="200" w:lineRule="auto"/>
        <w:jc w:val="both"/>
        <w:rPr/>
      </w:pPr>
      <w:r w:rsidDel="00000000" w:rsidR="00000000" w:rsidRPr="00000000">
        <w:rPr>
          <w:rtl w:val="0"/>
        </w:rPr>
      </w:r>
    </w:p>
    <w:p w:rsidR="00000000" w:rsidDel="00000000" w:rsidP="00000000" w:rsidRDefault="00000000" w:rsidRPr="00000000" w14:paraId="00000073">
      <w:pPr>
        <w:spacing w:after="200" w:lineRule="auto"/>
        <w:jc w:val="both"/>
        <w:rPr/>
      </w:pPr>
      <w:r w:rsidDel="00000000" w:rsidR="00000000" w:rsidRPr="00000000">
        <w:rPr>
          <w:rtl w:val="0"/>
        </w:rPr>
      </w:r>
    </w:p>
    <w:p w:rsidR="00000000" w:rsidDel="00000000" w:rsidP="00000000" w:rsidRDefault="00000000" w:rsidRPr="00000000" w14:paraId="00000074">
      <w:pPr>
        <w:spacing w:after="200" w:lineRule="auto"/>
        <w:jc w:val="both"/>
        <w:rPr/>
      </w:pPr>
      <w:r w:rsidDel="00000000" w:rsidR="00000000" w:rsidRPr="00000000">
        <w:rPr>
          <w:rtl w:val="0"/>
        </w:rPr>
      </w:r>
    </w:p>
    <w:p w:rsidR="00000000" w:rsidDel="00000000" w:rsidP="00000000" w:rsidRDefault="00000000" w:rsidRPr="00000000" w14:paraId="00000075">
      <w:pPr>
        <w:spacing w:after="200" w:lineRule="auto"/>
        <w:jc w:val="both"/>
        <w:rPr/>
      </w:pPr>
      <w:r w:rsidDel="00000000" w:rsidR="00000000" w:rsidRPr="00000000">
        <w:rPr>
          <w:rtl w:val="0"/>
        </w:rPr>
      </w:r>
    </w:p>
    <w:p w:rsidR="00000000" w:rsidDel="00000000" w:rsidP="00000000" w:rsidRDefault="00000000" w:rsidRPr="00000000" w14:paraId="00000076">
      <w:pPr>
        <w:spacing w:after="200" w:lineRule="auto"/>
        <w:jc w:val="both"/>
        <w:rPr/>
      </w:pPr>
      <w:r w:rsidDel="00000000" w:rsidR="00000000" w:rsidRPr="00000000">
        <w:rPr>
          <w:rtl w:val="0"/>
        </w:rPr>
      </w:r>
    </w:p>
    <w:p w:rsidR="00000000" w:rsidDel="00000000" w:rsidP="00000000" w:rsidRDefault="00000000" w:rsidRPr="00000000" w14:paraId="00000077">
      <w:pPr>
        <w:spacing w:after="200" w:lineRule="auto"/>
        <w:jc w:val="both"/>
        <w:rPr/>
      </w:pPr>
      <w:r w:rsidDel="00000000" w:rsidR="00000000" w:rsidRPr="00000000">
        <w:rPr>
          <w:rtl w:val="0"/>
        </w:rPr>
      </w:r>
    </w:p>
    <w:p w:rsidR="00000000" w:rsidDel="00000000" w:rsidP="00000000" w:rsidRDefault="00000000" w:rsidRPr="00000000" w14:paraId="00000078">
      <w:pPr>
        <w:spacing w:after="200" w:lineRule="auto"/>
        <w:jc w:val="both"/>
        <w:rPr/>
      </w:pPr>
      <w:r w:rsidDel="00000000" w:rsidR="00000000" w:rsidRPr="00000000">
        <w:rPr>
          <w:rtl w:val="0"/>
        </w:rPr>
      </w:r>
    </w:p>
    <w:p w:rsidR="00000000" w:rsidDel="00000000" w:rsidP="00000000" w:rsidRDefault="00000000" w:rsidRPr="00000000" w14:paraId="00000079">
      <w:pPr>
        <w:spacing w:after="200" w:lineRule="auto"/>
        <w:jc w:val="both"/>
        <w:rPr/>
      </w:pPr>
      <w:r w:rsidDel="00000000" w:rsidR="00000000" w:rsidRPr="00000000">
        <w:rPr>
          <w:rtl w:val="0"/>
        </w:rPr>
      </w:r>
    </w:p>
    <w:p w:rsidR="00000000" w:rsidDel="00000000" w:rsidP="00000000" w:rsidRDefault="00000000" w:rsidRPr="00000000" w14:paraId="0000007A">
      <w:pPr>
        <w:pStyle w:val="Heading3"/>
        <w:spacing w:after="200" w:lineRule="auto"/>
        <w:ind w:left="720" w:firstLine="0"/>
        <w:jc w:val="both"/>
        <w:rPr>
          <w:b w:val="1"/>
          <w:sz w:val="22"/>
          <w:szCs w:val="22"/>
        </w:rPr>
      </w:pPr>
      <w:bookmarkStart w:colFirst="0" w:colLast="0" w:name="_czyvxwc7zddk" w:id="6"/>
      <w:bookmarkEnd w:id="6"/>
      <w:r w:rsidDel="00000000" w:rsidR="00000000" w:rsidRPr="00000000">
        <w:rPr>
          <w:rtl w:val="0"/>
        </w:rPr>
      </w:r>
    </w:p>
    <w:p w:rsidR="00000000" w:rsidDel="00000000" w:rsidP="00000000" w:rsidRDefault="00000000" w:rsidRPr="00000000" w14:paraId="0000007B">
      <w:pPr>
        <w:pStyle w:val="Heading3"/>
        <w:numPr>
          <w:ilvl w:val="0"/>
          <w:numId w:val="4"/>
        </w:numPr>
        <w:spacing w:after="200" w:lineRule="auto"/>
        <w:ind w:left="720" w:hanging="360"/>
        <w:jc w:val="both"/>
        <w:rPr>
          <w:sz w:val="22"/>
          <w:szCs w:val="22"/>
        </w:rPr>
      </w:pPr>
      <w:bookmarkStart w:colFirst="0" w:colLast="0" w:name="_y0r0obkigkfc" w:id="7"/>
      <w:bookmarkEnd w:id="7"/>
      <w:r w:rsidDel="00000000" w:rsidR="00000000" w:rsidRPr="00000000">
        <w:rPr>
          <w:b w:val="1"/>
          <w:sz w:val="22"/>
          <w:szCs w:val="22"/>
          <w:rtl w:val="0"/>
        </w:rPr>
        <w:t xml:space="preserve">RF03. (0.1 pts) TDA Propiedad - constructor</w:t>
      </w:r>
      <w:r w:rsidDel="00000000" w:rsidR="00000000" w:rsidRPr="00000000">
        <w:rPr>
          <w:sz w:val="22"/>
          <w:szCs w:val="22"/>
          <w:rtl w:val="0"/>
        </w:rPr>
        <w:t xml:space="preserve">. </w:t>
      </w:r>
      <w:r w:rsidDel="00000000" w:rsidR="00000000" w:rsidRPr="00000000">
        <w:rPr>
          <w:sz w:val="22"/>
          <w:szCs w:val="22"/>
          <w:highlight w:val="white"/>
          <w:rtl w:val="0"/>
        </w:rPr>
        <w:t xml:space="preserve">Crear una propiedad en el juego.</w:t>
      </w:r>
      <w:r w:rsidDel="00000000" w:rsidR="00000000" w:rsidRPr="00000000">
        <w:rPr>
          <w:rtl w:val="0"/>
        </w:rPr>
      </w:r>
    </w:p>
    <w:tbl>
      <w:tblPr>
        <w:tblStyle w:val="Table2"/>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00" w:lineRule="auto"/>
              <w:rPr>
                <w:b w:val="1"/>
                <w:sz w:val="20"/>
                <w:szCs w:val="20"/>
              </w:rPr>
            </w:pPr>
            <w:r w:rsidDel="00000000" w:rsidR="00000000" w:rsidRPr="00000000">
              <w:rPr>
                <w:b w:val="1"/>
                <w:sz w:val="20"/>
                <w:szCs w:val="20"/>
                <w:rtl w:val="0"/>
              </w:rPr>
              <w:t xml:space="preserve">Nombre 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00" w:lineRule="auto"/>
              <w:rPr>
                <w:b w:val="1"/>
              </w:rPr>
            </w:pPr>
            <w:r w:rsidDel="00000000" w:rsidR="00000000" w:rsidRPr="00000000">
              <w:rPr>
                <w:b w:val="1"/>
                <w:color w:val="85200c"/>
                <w:shd w:fill="efefef" w:val="clear"/>
                <w:rtl w:val="0"/>
              </w:rPr>
              <w:t xml:space="preserve">propiedad</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0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00" w:lineRule="auto"/>
              <w:rPr/>
            </w:pPr>
            <w:r w:rsidDel="00000000" w:rsidR="00000000" w:rsidRPr="00000000">
              <w:rPr>
                <w:rtl w:val="0"/>
              </w:rPr>
              <w:t xml:space="preserve">Usar estructuras basadas en listas y/o pares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00" w:lineRule="auto"/>
              <w:jc w:val="both"/>
              <w:rPr/>
            </w:pPr>
            <w:r w:rsidDel="00000000" w:rsidR="00000000" w:rsidRPr="00000000">
              <w:rPr>
                <w:rtl w:val="0"/>
              </w:rPr>
              <w:t xml:space="preserve">id (int) X nombre (string) X precio (int) X renta (int) X dueño (id_jugador/null) X casas (int) X esHotel (boolean) X estaHipotecada (boolean)</w:t>
            </w:r>
            <w:r w:rsidDel="00000000" w:rsidR="00000000" w:rsidRPr="00000000">
              <w:rPr>
                <w:rtl w:val="0"/>
              </w:rPr>
            </w:r>
          </w:p>
          <w:p w:rsidR="00000000" w:rsidDel="00000000" w:rsidP="00000000" w:rsidRDefault="00000000" w:rsidRPr="00000000" w14:paraId="00000084">
            <w:pPr>
              <w:spacing w:after="200" w:lineRule="auto"/>
              <w:jc w:val="both"/>
              <w:rPr/>
            </w:pPr>
            <w:r w:rsidDel="00000000" w:rsidR="00000000" w:rsidRPr="00000000">
              <w:rPr>
                <w:b w:val="1"/>
                <w:color w:val="ff0000"/>
                <w:rtl w:val="0"/>
              </w:rPr>
              <w:t xml:space="preserve">;; Para este laboratorio el máximo de casas y hotel se define al momento de crear el tablero según las reglas del en</w:t>
            </w:r>
            <w:r w:rsidDel="00000000" w:rsidR="00000000" w:rsidRPr="00000000">
              <w:rPr>
                <w:rtl w:val="0"/>
              </w:rPr>
              <w:t xml:space="preserve">unciado general</w:t>
            </w:r>
          </w:p>
          <w:p w:rsidR="00000000" w:rsidDel="00000000" w:rsidP="00000000" w:rsidRDefault="00000000" w:rsidRPr="00000000" w14:paraId="00000085">
            <w:pPr>
              <w:spacing w:after="200" w:lineRule="auto"/>
              <w:jc w:val="both"/>
              <w:rPr/>
            </w:pPr>
            <w:r w:rsidDel="00000000" w:rsidR="00000000" w:rsidRPr="00000000">
              <w:rPr>
                <w:rtl w:val="0"/>
              </w:rPr>
            </w:r>
          </w:p>
          <w:p w:rsidR="00000000" w:rsidDel="00000000" w:rsidP="00000000" w:rsidRDefault="00000000" w:rsidRPr="00000000" w14:paraId="00000086">
            <w:pPr>
              <w:spacing w:after="200" w:lineRule="auto"/>
              <w:jc w:val="both"/>
              <w:rPr/>
            </w:pPr>
            <w:hyperlink r:id="rId11">
              <w:r w:rsidDel="00000000" w:rsidR="00000000" w:rsidRPr="00000000">
                <w:rPr>
                  <w:color w:val="0000ee"/>
                  <w:u w:val="single"/>
                  <w:rtl w:val="0"/>
                </w:rPr>
                <w:t xml:space="preserve">2025_01 Laboratorio (General)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00" w:lineRule="auto"/>
              <w:rPr>
                <w:i w:val="1"/>
              </w:rPr>
            </w:pPr>
            <w:r w:rsidDel="00000000" w:rsidR="00000000" w:rsidRPr="00000000">
              <w:rPr>
                <w:i w:val="1"/>
                <w:rtl w:val="0"/>
              </w:rPr>
              <w:t xml:space="preserve">property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hd w:fill="ffffff" w:val="clear"/>
              <w:spacing w:after="20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(define (propiedad 5 "Avenida Bar HbH" 500000000 2000000 1 0 #f #f)</w:t>
            </w:r>
          </w:p>
          <w:p w:rsidR="00000000" w:rsidDel="00000000" w:rsidP="00000000" w:rsidRDefault="00000000" w:rsidRPr="00000000" w14:paraId="0000008B">
            <w:pPr>
              <w:shd w:fill="ffffff" w:val="clear"/>
              <w:spacing w:after="20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Cuando no hay dueño se representa como null</w:t>
            </w:r>
            <w:r w:rsidDel="00000000" w:rsidR="00000000" w:rsidRPr="00000000">
              <w:rPr>
                <w:rtl w:val="0"/>
              </w:rPr>
            </w:r>
          </w:p>
        </w:tc>
      </w:tr>
    </w:tbl>
    <w:p w:rsidR="00000000" w:rsidDel="00000000" w:rsidP="00000000" w:rsidRDefault="00000000" w:rsidRPr="00000000" w14:paraId="0000008C">
      <w:pPr>
        <w:spacing w:after="200" w:lineRule="auto"/>
        <w:jc w:val="both"/>
        <w:rPr/>
      </w:pPr>
      <w:r w:rsidDel="00000000" w:rsidR="00000000" w:rsidRPr="00000000">
        <w:rPr>
          <w:rtl w:val="0"/>
        </w:rPr>
      </w:r>
    </w:p>
    <w:p w:rsidR="00000000" w:rsidDel="00000000" w:rsidP="00000000" w:rsidRDefault="00000000" w:rsidRPr="00000000" w14:paraId="0000008D">
      <w:pPr>
        <w:pStyle w:val="Heading3"/>
        <w:numPr>
          <w:ilvl w:val="0"/>
          <w:numId w:val="4"/>
        </w:numPr>
        <w:spacing w:after="200" w:lineRule="auto"/>
        <w:ind w:left="720" w:hanging="360"/>
        <w:jc w:val="both"/>
        <w:rPr>
          <w:color w:val="434343"/>
        </w:rPr>
      </w:pPr>
      <w:bookmarkStart w:colFirst="0" w:colLast="0" w:name="_oc9gliopxbgx" w:id="8"/>
      <w:bookmarkEnd w:id="8"/>
      <w:r w:rsidDel="00000000" w:rsidR="00000000" w:rsidRPr="00000000">
        <w:rPr>
          <w:b w:val="1"/>
          <w:sz w:val="22"/>
          <w:szCs w:val="22"/>
          <w:rtl w:val="0"/>
        </w:rPr>
        <w:t xml:space="preserve">RF04. (0.1 pts) TDA Carta - constructor</w:t>
      </w:r>
      <w:r w:rsidDel="00000000" w:rsidR="00000000" w:rsidRPr="00000000">
        <w:rPr>
          <w:sz w:val="22"/>
          <w:szCs w:val="22"/>
          <w:rtl w:val="0"/>
        </w:rPr>
        <w:t xml:space="preserve">. </w:t>
      </w:r>
      <w:r w:rsidDel="00000000" w:rsidR="00000000" w:rsidRPr="00000000">
        <w:rPr>
          <w:sz w:val="22"/>
          <w:szCs w:val="22"/>
          <w:highlight w:val="white"/>
          <w:rtl w:val="0"/>
        </w:rPr>
        <w:t xml:space="preserve">Crear una carta en el juego.</w:t>
      </w:r>
      <w:r w:rsidDel="00000000" w:rsidR="00000000" w:rsidRPr="00000000">
        <w:rPr>
          <w:rtl w:val="0"/>
        </w:rPr>
      </w:r>
    </w:p>
    <w:tbl>
      <w:tblPr>
        <w:tblStyle w:val="Table3"/>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00" w:lineRule="auto"/>
              <w:rPr>
                <w:b w:val="1"/>
                <w:sz w:val="20"/>
                <w:szCs w:val="20"/>
              </w:rPr>
            </w:pPr>
            <w:r w:rsidDel="00000000" w:rsidR="00000000" w:rsidRPr="00000000">
              <w:rPr>
                <w:b w:val="1"/>
                <w:sz w:val="20"/>
                <w:szCs w:val="20"/>
                <w:rtl w:val="0"/>
              </w:rPr>
              <w:t xml:space="preserve">Nombre 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00" w:lineRule="auto"/>
              <w:rPr>
                <w:b w:val="1"/>
              </w:rPr>
            </w:pPr>
            <w:r w:rsidDel="00000000" w:rsidR="00000000" w:rsidRPr="00000000">
              <w:rPr>
                <w:b w:val="1"/>
                <w:color w:val="85200c"/>
                <w:shd w:fill="efefef" w:val="clear"/>
                <w:rtl w:val="0"/>
              </w:rPr>
              <w:t xml:space="preserve">carta</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0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00" w:lineRule="auto"/>
              <w:rPr/>
            </w:pPr>
            <w:r w:rsidDel="00000000" w:rsidR="00000000" w:rsidRPr="00000000">
              <w:rPr>
                <w:rtl w:val="0"/>
              </w:rPr>
              <w:t xml:space="preserve">Usar estructuras basadas en listas y/o pares</w:t>
            </w:r>
          </w:p>
          <w:p w:rsidR="00000000" w:rsidDel="00000000" w:rsidP="00000000" w:rsidRDefault="00000000" w:rsidRPr="00000000" w14:paraId="00000094">
            <w:pPr>
              <w:spacing w:after="200" w:lineRule="auto"/>
              <w:rPr/>
            </w:pPr>
            <w:r w:rsidDel="00000000" w:rsidR="00000000" w:rsidRPr="00000000">
              <w:rPr>
                <w:rtl w:val="0"/>
              </w:rPr>
              <w:t xml:space="preserve">;; Usted debe crear sus propias funciones que den acción a las cartas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00" w:lineRule="auto"/>
              <w:jc w:val="both"/>
              <w:rPr/>
            </w:pPr>
            <w:r w:rsidDel="00000000" w:rsidR="00000000" w:rsidRPr="00000000">
              <w:rPr>
                <w:rtl w:val="0"/>
              </w:rPr>
              <w:t xml:space="preserve">id (int) X tipo (string) X descripcion (string) X </w:t>
            </w:r>
            <w:commentRangeStart w:id="5"/>
            <w:commentRangeStart w:id="6"/>
            <w:r w:rsidDel="00000000" w:rsidR="00000000" w:rsidRPr="00000000">
              <w:rPr>
                <w:rtl w:val="0"/>
              </w:rPr>
              <w:t xml:space="preserve">accion (funcion)</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00" w:lineRule="auto"/>
              <w:rPr>
                <w:i w:val="1"/>
              </w:rPr>
            </w:pPr>
            <w:r w:rsidDel="00000000" w:rsidR="00000000" w:rsidRPr="00000000">
              <w:rPr>
                <w:i w:val="1"/>
                <w:rtl w:val="0"/>
              </w:rPr>
              <w:t xml:space="preserve">carta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hd w:fill="ffffff" w:val="clear"/>
              <w:spacing w:after="20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(define carta1 (carta 1 "suerte" "Avance hasta la casilla de salida" ir-a-salida))</w:t>
            </w:r>
          </w:p>
          <w:p w:rsidR="00000000" w:rsidDel="00000000" w:rsidP="00000000" w:rsidRDefault="00000000" w:rsidRPr="00000000" w14:paraId="0000009B">
            <w:pPr>
              <w:shd w:fill="ffffff" w:val="clear"/>
              <w:spacing w:after="200" w:line="360" w:lineRule="auto"/>
              <w:rPr>
                <w:rFonts w:ascii="Courier New" w:cs="Courier New" w:eastAsia="Courier New" w:hAnsi="Courier New"/>
                <w:b w:val="1"/>
                <w:sz w:val="18"/>
                <w:szCs w:val="18"/>
              </w:rPr>
            </w:pPr>
            <w:r w:rsidDel="00000000" w:rsidR="00000000" w:rsidRPr="00000000">
              <w:rPr>
                <w:rtl w:val="0"/>
              </w:rPr>
            </w:r>
          </w:p>
        </w:tc>
      </w:tr>
    </w:tbl>
    <w:p w:rsidR="00000000" w:rsidDel="00000000" w:rsidP="00000000" w:rsidRDefault="00000000" w:rsidRPr="00000000" w14:paraId="0000009C">
      <w:pPr>
        <w:spacing w:after="200" w:lineRule="auto"/>
        <w:jc w:val="both"/>
        <w:rPr/>
      </w:pPr>
      <w:r w:rsidDel="00000000" w:rsidR="00000000" w:rsidRPr="00000000">
        <w:rPr>
          <w:rtl w:val="0"/>
        </w:rPr>
      </w:r>
    </w:p>
    <w:p w:rsidR="00000000" w:rsidDel="00000000" w:rsidP="00000000" w:rsidRDefault="00000000" w:rsidRPr="00000000" w14:paraId="0000009D">
      <w:pPr>
        <w:spacing w:after="200" w:lineRule="auto"/>
        <w:jc w:val="both"/>
        <w:rPr/>
      </w:pPr>
      <w:r w:rsidDel="00000000" w:rsidR="00000000" w:rsidRPr="00000000">
        <w:rPr>
          <w:rtl w:val="0"/>
        </w:rPr>
      </w:r>
    </w:p>
    <w:p w:rsidR="00000000" w:rsidDel="00000000" w:rsidP="00000000" w:rsidRDefault="00000000" w:rsidRPr="00000000" w14:paraId="0000009E">
      <w:pPr>
        <w:pStyle w:val="Heading3"/>
        <w:numPr>
          <w:ilvl w:val="0"/>
          <w:numId w:val="4"/>
        </w:numPr>
        <w:spacing w:after="200" w:lineRule="auto"/>
        <w:ind w:left="720" w:hanging="360"/>
        <w:jc w:val="both"/>
        <w:rPr>
          <w:sz w:val="22"/>
          <w:szCs w:val="22"/>
        </w:rPr>
      </w:pPr>
      <w:bookmarkStart w:colFirst="0" w:colLast="0" w:name="_8jyxcgfwq8va" w:id="9"/>
      <w:bookmarkEnd w:id="9"/>
      <w:r w:rsidDel="00000000" w:rsidR="00000000" w:rsidRPr="00000000">
        <w:rPr>
          <w:b w:val="1"/>
          <w:sz w:val="22"/>
          <w:szCs w:val="22"/>
          <w:rtl w:val="0"/>
        </w:rPr>
        <w:t xml:space="preserve">RF05. (0.2 pts) TDA Tablero - constructor</w:t>
      </w:r>
      <w:r w:rsidDel="00000000" w:rsidR="00000000" w:rsidRPr="00000000">
        <w:rPr>
          <w:sz w:val="22"/>
          <w:szCs w:val="22"/>
          <w:rtl w:val="0"/>
        </w:rPr>
        <w:t xml:space="preserve">. </w:t>
      </w:r>
      <w:r w:rsidDel="00000000" w:rsidR="00000000" w:rsidRPr="00000000">
        <w:rPr>
          <w:sz w:val="22"/>
          <w:szCs w:val="22"/>
          <w:highlight w:val="white"/>
          <w:rtl w:val="0"/>
        </w:rPr>
        <w:t xml:space="preserve">Crear un tablero de CAPITALIA.</w:t>
      </w:r>
      <w:r w:rsidDel="00000000" w:rsidR="00000000" w:rsidRPr="00000000">
        <w:rPr>
          <w:rtl w:val="0"/>
        </w:rPr>
      </w:r>
    </w:p>
    <w:tbl>
      <w:tblPr>
        <w:tblStyle w:val="Table4"/>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00" w:lineRule="auto"/>
              <w:rPr>
                <w:b w:val="1"/>
                <w:sz w:val="20"/>
                <w:szCs w:val="20"/>
              </w:rPr>
            </w:pPr>
            <w:r w:rsidDel="00000000" w:rsidR="00000000" w:rsidRPr="00000000">
              <w:rPr>
                <w:b w:val="1"/>
                <w:sz w:val="20"/>
                <w:szCs w:val="20"/>
                <w:rtl w:val="0"/>
              </w:rPr>
              <w:t xml:space="preserve">Nombre 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00" w:lineRule="auto"/>
              <w:rPr>
                <w:b w:val="1"/>
              </w:rPr>
            </w:pPr>
            <w:commentRangeStart w:id="7"/>
            <w:commentRangeStart w:id="8"/>
            <w:commentRangeStart w:id="9"/>
            <w:r w:rsidDel="00000000" w:rsidR="00000000" w:rsidRPr="00000000">
              <w:rPr>
                <w:b w:val="1"/>
                <w:color w:val="85200c"/>
                <w:shd w:fill="efefef" w:val="clear"/>
                <w:rtl w:val="0"/>
              </w:rPr>
              <w:t xml:space="preserve">tablero</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0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00" w:lineRule="auto"/>
              <w:rPr/>
            </w:pPr>
            <w:r w:rsidDel="00000000" w:rsidR="00000000" w:rsidRPr="00000000">
              <w:rPr>
                <w:rtl w:val="0"/>
              </w:rPr>
              <w:t xml:space="preserve">Usar estructuras basadas en listas y/o pares.</w:t>
            </w:r>
          </w:p>
          <w:p w:rsidR="00000000" w:rsidDel="00000000" w:rsidP="00000000" w:rsidRDefault="00000000" w:rsidRPr="00000000" w14:paraId="000000A5">
            <w:pPr>
              <w:spacing w:after="200" w:lineRule="auto"/>
              <w:rPr/>
            </w:pPr>
            <w:r w:rsidDel="00000000" w:rsidR="00000000" w:rsidRPr="00000000">
              <w:rPr>
                <w:sz w:val="20"/>
                <w:szCs w:val="20"/>
                <w:rtl w:val="0"/>
              </w:rPr>
              <w:t xml:space="preserve">Observación: </w:t>
            </w:r>
            <w:r w:rsidDel="00000000" w:rsidR="00000000" w:rsidRPr="00000000">
              <w:rPr>
                <w:sz w:val="20"/>
                <w:szCs w:val="20"/>
                <w:rtl w:val="0"/>
              </w:rPr>
              <w:t xml:space="preserve">Las casillas especiales incluyen la casilla de salida (posición 0), cárcel (usted define la posición), casilla de comunidad y suerte.</w:t>
              <w:br w:type="textWrapping"/>
              <w:br w:type="textWrapping"/>
              <w:t xml:space="preserve">Aclaración: salida siempre es posición 0 y cárcel usted lo define pero debe ser constante durante la ejecución de su entrega (puede ser constante a nivel de un sólo script o en general para los scripts que usted entregue)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00" w:lineRule="auto"/>
              <w:jc w:val="both"/>
              <w:rPr/>
            </w:pPr>
            <w:r w:rsidDel="00000000" w:rsidR="00000000" w:rsidRPr="00000000">
              <w:rPr>
                <w:rtl w:val="0"/>
              </w:rPr>
              <w:t xml:space="preserve">propiedades (lista) X cartas-suerte (lista) X cartas-comunidad (lista) X casillas-especiales (lista)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00" w:lineRule="auto"/>
              <w:rPr>
                <w:i w:val="1"/>
              </w:rPr>
            </w:pPr>
            <w:r w:rsidDel="00000000" w:rsidR="00000000" w:rsidRPr="00000000">
              <w:rPr>
                <w:i w:val="1"/>
                <w:rtl w:val="0"/>
              </w:rPr>
              <w:t xml:space="preserve">tablero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hd w:fill="ffffff" w:val="clear"/>
              <w:spacing w:after="20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(define tablero-juego (tablero '() '() '() '()))</w:t>
            </w:r>
            <w:r w:rsidDel="00000000" w:rsidR="00000000" w:rsidRPr="00000000">
              <w:rPr>
                <w:rtl w:val="0"/>
              </w:rPr>
            </w:r>
          </w:p>
        </w:tc>
      </w:tr>
    </w:tbl>
    <w:p w:rsidR="00000000" w:rsidDel="00000000" w:rsidP="00000000" w:rsidRDefault="00000000" w:rsidRPr="00000000" w14:paraId="000000AC">
      <w:pPr>
        <w:spacing w:after="200" w:lineRule="auto"/>
        <w:jc w:val="both"/>
        <w:rPr/>
      </w:pPr>
      <w:ins w:author="Luciano Carril Reyes" w:id="0" w:date="2025-07-04T16:16:29Z">
        <w:r w:rsidDel="00000000" w:rsidR="00000000" w:rsidRPr="00000000">
          <w:rPr>
            <w:rtl w:val="0"/>
          </w:rPr>
          <w:tab/>
        </w:r>
      </w:ins>
      <w:r w:rsidDel="00000000" w:rsidR="00000000" w:rsidRPr="00000000">
        <w:rPr>
          <w:rtl w:val="0"/>
        </w:rPr>
      </w:r>
    </w:p>
    <w:p w:rsidR="00000000" w:rsidDel="00000000" w:rsidP="00000000" w:rsidRDefault="00000000" w:rsidRPr="00000000" w14:paraId="000000AD">
      <w:pPr>
        <w:pStyle w:val="Heading3"/>
        <w:numPr>
          <w:ilvl w:val="0"/>
          <w:numId w:val="4"/>
        </w:numPr>
        <w:spacing w:after="200" w:lineRule="auto"/>
        <w:ind w:left="720" w:hanging="360"/>
        <w:jc w:val="both"/>
        <w:rPr>
          <w:sz w:val="22"/>
          <w:szCs w:val="22"/>
        </w:rPr>
      </w:pPr>
      <w:bookmarkStart w:colFirst="0" w:colLast="0" w:name="_ourvn2uto39j" w:id="10"/>
      <w:bookmarkEnd w:id="10"/>
      <w:r w:rsidDel="00000000" w:rsidR="00000000" w:rsidRPr="00000000">
        <w:rPr>
          <w:b w:val="1"/>
          <w:sz w:val="22"/>
          <w:szCs w:val="22"/>
          <w:rtl w:val="0"/>
        </w:rPr>
        <w:t xml:space="preserve">RF06. (0.2 pts) TDA Juego - constructor</w:t>
      </w:r>
      <w:r w:rsidDel="00000000" w:rsidR="00000000" w:rsidRPr="00000000">
        <w:rPr>
          <w:sz w:val="22"/>
          <w:szCs w:val="22"/>
          <w:rtl w:val="0"/>
        </w:rPr>
        <w:t xml:space="preserve">. </w:t>
      </w:r>
      <w:r w:rsidDel="00000000" w:rsidR="00000000" w:rsidRPr="00000000">
        <w:rPr>
          <w:sz w:val="22"/>
          <w:szCs w:val="22"/>
          <w:highlight w:val="white"/>
          <w:rtl w:val="0"/>
        </w:rPr>
        <w:t xml:space="preserve">Función que crea una partida de CAPITALIA.</w:t>
      </w:r>
      <w:r w:rsidDel="00000000" w:rsidR="00000000" w:rsidRPr="00000000">
        <w:rPr>
          <w:rtl w:val="0"/>
        </w:rPr>
      </w:r>
    </w:p>
    <w:tbl>
      <w:tblPr>
        <w:tblStyle w:val="Table5"/>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00" w:lineRule="auto"/>
              <w:rPr>
                <w:b w:val="1"/>
                <w:sz w:val="20"/>
                <w:szCs w:val="20"/>
              </w:rPr>
            </w:pPr>
            <w:r w:rsidDel="00000000" w:rsidR="00000000" w:rsidRPr="00000000">
              <w:rPr>
                <w:b w:val="1"/>
                <w:sz w:val="20"/>
                <w:szCs w:val="20"/>
                <w:rtl w:val="0"/>
              </w:rPr>
              <w:t xml:space="preserve">Nombre 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00" w:lineRule="auto"/>
              <w:rPr>
                <w:b w:val="1"/>
              </w:rPr>
            </w:pPr>
            <w:r w:rsidDel="00000000" w:rsidR="00000000" w:rsidRPr="00000000">
              <w:rPr>
                <w:b w:val="1"/>
                <w:color w:val="85200c"/>
                <w:shd w:fill="efefef" w:val="clear"/>
                <w:rtl w:val="0"/>
              </w:rPr>
              <w:t xml:space="preserve">juego</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0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00" w:lineRule="auto"/>
              <w:rPr/>
            </w:pPr>
            <w:r w:rsidDel="00000000" w:rsidR="00000000" w:rsidRPr="00000000">
              <w:rPr>
                <w:rtl w:val="0"/>
              </w:rPr>
              <w:t xml:space="preserve">Usar estructuras basadas en listas y/o pares.</w:t>
            </w:r>
          </w:p>
          <w:p w:rsidR="00000000" w:rsidDel="00000000" w:rsidP="00000000" w:rsidRDefault="00000000" w:rsidRPr="00000000" w14:paraId="000000B4">
            <w:pPr>
              <w:spacing w:after="200" w:lineRule="auto"/>
              <w:rPr/>
            </w:pPr>
            <w:r w:rsidDel="00000000" w:rsidR="00000000" w:rsidRPr="00000000">
              <w:rPr>
                <w:rtl w:val="0"/>
              </w:rPr>
              <w:t xml:space="preserve">Aclaraciones:</w:t>
            </w:r>
          </w:p>
          <w:p w:rsidR="00000000" w:rsidDel="00000000" w:rsidP="00000000" w:rsidRDefault="00000000" w:rsidRPr="00000000" w14:paraId="000000B5">
            <w:pPr>
              <w:numPr>
                <w:ilvl w:val="0"/>
                <w:numId w:val="6"/>
              </w:numPr>
              <w:spacing w:after="0" w:afterAutospacing="0" w:lineRule="auto"/>
              <w:ind w:left="720" w:hanging="360"/>
              <w:rPr>
                <w:u w:val="none"/>
              </w:rPr>
            </w:pPr>
            <w:r w:rsidDel="00000000" w:rsidR="00000000" w:rsidRPr="00000000">
              <w:rPr>
                <w:rtl w:val="0"/>
              </w:rPr>
              <w:t xml:space="preserve">jugadores (lista): Una lista que contiene todos los jugadores que participan en la partida. Al inicio estaría vacía ('()).</w:t>
            </w:r>
          </w:p>
          <w:p w:rsidR="00000000" w:rsidDel="00000000" w:rsidP="00000000" w:rsidRDefault="00000000" w:rsidRPr="00000000" w14:paraId="000000B6">
            <w:pPr>
              <w:numPr>
                <w:ilvl w:val="0"/>
                <w:numId w:val="6"/>
              </w:numPr>
              <w:spacing w:after="0" w:afterAutospacing="0" w:lineRule="auto"/>
              <w:ind w:left="720" w:hanging="360"/>
              <w:rPr>
                <w:u w:val="none"/>
              </w:rPr>
            </w:pPr>
            <w:r w:rsidDel="00000000" w:rsidR="00000000" w:rsidRPr="00000000">
              <w:rPr>
                <w:rtl w:val="0"/>
              </w:rPr>
              <w:t xml:space="preserve">tablero (tablero): Una instancia del TDA Tablero que contiene las propiedades, cartas y casillas especiales.</w:t>
            </w:r>
          </w:p>
          <w:p w:rsidR="00000000" w:rsidDel="00000000" w:rsidP="00000000" w:rsidRDefault="00000000" w:rsidRPr="00000000" w14:paraId="000000B7">
            <w:pPr>
              <w:numPr>
                <w:ilvl w:val="0"/>
                <w:numId w:val="6"/>
              </w:numPr>
              <w:spacing w:after="0" w:afterAutospacing="0" w:lineRule="auto"/>
              <w:ind w:left="720" w:hanging="360"/>
              <w:rPr>
                <w:u w:val="none"/>
              </w:rPr>
            </w:pPr>
            <w:r w:rsidDel="00000000" w:rsidR="00000000" w:rsidRPr="00000000">
              <w:rPr>
                <w:rtl w:val="0"/>
              </w:rPr>
              <w:t xml:space="preserve">dineroBanco (int): La cantidad total de dinero disponible en el banco. En el ejemplo es 20000.</w:t>
            </w:r>
          </w:p>
          <w:p w:rsidR="00000000" w:rsidDel="00000000" w:rsidP="00000000" w:rsidRDefault="00000000" w:rsidRPr="00000000" w14:paraId="000000B8">
            <w:pPr>
              <w:numPr>
                <w:ilvl w:val="0"/>
                <w:numId w:val="6"/>
              </w:numPr>
              <w:spacing w:after="0" w:afterAutospacing="0" w:lineRule="auto"/>
              <w:ind w:left="720" w:hanging="360"/>
              <w:rPr>
                <w:u w:val="none"/>
              </w:rPr>
            </w:pPr>
            <w:r w:rsidDel="00000000" w:rsidR="00000000" w:rsidRPr="00000000">
              <w:rPr>
                <w:rtl w:val="0"/>
              </w:rPr>
              <w:t xml:space="preserve">numeroDados (int): Cantidad de dados que se usarán en el juego. Según las reglas, puede ser entre 1 y 4 dados. En el ejemplo se usan 2 dados.</w:t>
            </w:r>
          </w:p>
          <w:p w:rsidR="00000000" w:rsidDel="00000000" w:rsidP="00000000" w:rsidRDefault="00000000" w:rsidRPr="00000000" w14:paraId="000000B9">
            <w:pPr>
              <w:numPr>
                <w:ilvl w:val="0"/>
                <w:numId w:val="6"/>
              </w:numPr>
              <w:spacing w:after="0" w:afterAutospacing="0" w:lineRule="auto"/>
              <w:ind w:left="720" w:hanging="360"/>
              <w:rPr>
                <w:u w:val="none"/>
              </w:rPr>
            </w:pPr>
            <w:r w:rsidDel="00000000" w:rsidR="00000000" w:rsidRPr="00000000">
              <w:rPr>
                <w:rtl w:val="0"/>
              </w:rPr>
              <w:t xml:space="preserve">turnoActual (int): Índice o identificador del jugador que tiene el turno actual. En el ejemplo se inicia en 0, esto indica que no ha comenzado ningún turno.</w:t>
            </w:r>
          </w:p>
          <w:p w:rsidR="00000000" w:rsidDel="00000000" w:rsidP="00000000" w:rsidRDefault="00000000" w:rsidRPr="00000000" w14:paraId="000000BA">
            <w:pPr>
              <w:numPr>
                <w:ilvl w:val="0"/>
                <w:numId w:val="6"/>
              </w:numPr>
              <w:spacing w:after="0" w:afterAutospacing="0" w:lineRule="auto"/>
              <w:ind w:left="720" w:hanging="360"/>
              <w:rPr>
                <w:u w:val="none"/>
              </w:rPr>
            </w:pPr>
            <w:r w:rsidDel="00000000" w:rsidR="00000000" w:rsidRPr="00000000">
              <w:rPr>
                <w:rtl w:val="0"/>
              </w:rPr>
              <w:t xml:space="preserve">tasaImpuesto (int): El porcentaje de impuesto que pagarán los jugadores por sus propiedades al completar una vuelta al tablero. En el ejemplo es 10%.</w:t>
            </w:r>
          </w:p>
          <w:p w:rsidR="00000000" w:rsidDel="00000000" w:rsidP="00000000" w:rsidRDefault="00000000" w:rsidRPr="00000000" w14:paraId="000000BB">
            <w:pPr>
              <w:numPr>
                <w:ilvl w:val="0"/>
                <w:numId w:val="6"/>
              </w:numPr>
              <w:spacing w:after="0" w:afterAutospacing="0" w:lineRule="auto"/>
              <w:ind w:left="720" w:hanging="360"/>
              <w:rPr>
                <w:u w:val="none"/>
              </w:rPr>
            </w:pPr>
            <w:r w:rsidDel="00000000" w:rsidR="00000000" w:rsidRPr="00000000">
              <w:rPr>
                <w:rtl w:val="0"/>
              </w:rPr>
              <w:t xml:space="preserve">maximoCasas (int): Número máximo de casas que se pueden construir en una propiedad antes de poder construir un hotel. En el ejemplo es 4.</w:t>
            </w:r>
          </w:p>
          <w:p w:rsidR="00000000" w:rsidDel="00000000" w:rsidP="00000000" w:rsidRDefault="00000000" w:rsidRPr="00000000" w14:paraId="000000BC">
            <w:pPr>
              <w:numPr>
                <w:ilvl w:val="0"/>
                <w:numId w:val="6"/>
              </w:numPr>
              <w:spacing w:after="0" w:afterAutospacing="0" w:lineRule="auto"/>
              <w:ind w:left="720" w:hanging="360"/>
              <w:rPr>
                <w:u w:val="none"/>
              </w:rPr>
            </w:pPr>
            <w:commentRangeStart w:id="10"/>
            <w:commentRangeStart w:id="11"/>
            <w:r w:rsidDel="00000000" w:rsidR="00000000" w:rsidRPr="00000000">
              <w:rPr>
                <w:rtl w:val="0"/>
              </w:rPr>
              <w:t xml:space="preserve">maximoHoteles</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(int): Número máximo de hoteles que se pueden construir en una propiedad. En el ejemplo es 1.</w:t>
            </w:r>
          </w:p>
          <w:p w:rsidR="00000000" w:rsidDel="00000000" w:rsidP="00000000" w:rsidRDefault="00000000" w:rsidRPr="00000000" w14:paraId="000000BD">
            <w:pPr>
              <w:numPr>
                <w:ilvl w:val="0"/>
                <w:numId w:val="6"/>
              </w:numPr>
              <w:spacing w:after="200" w:lineRule="auto"/>
              <w:ind w:left="720" w:hanging="360"/>
              <w:rPr>
                <w:strike w:val="1"/>
              </w:rPr>
            </w:pPr>
            <w:r w:rsidDel="00000000" w:rsidR="00000000" w:rsidRPr="00000000">
              <w:rPr>
                <w:strike w:val="1"/>
                <w:rtl w:val="0"/>
              </w:rPr>
              <w:t xml:space="preserve">estadoJuego (string): Una cadena que indica el estado actual del juego. En el ejemplo es "preparacion", lo que sugiere que el juego aún no ha comenzado.</w:t>
            </w:r>
          </w:p>
          <w:p w:rsidR="00000000" w:rsidDel="00000000" w:rsidP="00000000" w:rsidRDefault="00000000" w:rsidRPr="00000000" w14:paraId="000000BE">
            <w:pPr>
              <w:spacing w:after="200" w:lineRule="auto"/>
              <w:rPr/>
            </w:pPr>
            <w:r w:rsidDel="00000000" w:rsidR="00000000" w:rsidRPr="00000000">
              <w:rPr>
                <w:rtl w:val="0"/>
              </w:rPr>
              <w:t xml:space="preserve">Aclaración: </w:t>
            </w:r>
            <w:r w:rsidDel="00000000" w:rsidR="00000000" w:rsidRPr="00000000">
              <w:rPr>
                <w:rtl w:val="0"/>
              </w:rPr>
              <w:t xml:space="preserve">Para este laboratorio el maximoCasas y maximoHoteles es para todas las propiedades sin excepciones.</w:t>
            </w:r>
          </w:p>
          <w:p w:rsidR="00000000" w:rsidDel="00000000" w:rsidP="00000000" w:rsidRDefault="00000000" w:rsidRPr="00000000" w14:paraId="000000BF">
            <w:pPr>
              <w:spacing w:after="200" w:lineRule="auto"/>
              <w:rPr/>
            </w:pPr>
            <w:r w:rsidDel="00000000" w:rsidR="00000000" w:rsidRPr="00000000">
              <w:rPr>
                <w:rtl w:val="0"/>
              </w:rPr>
              <w:t xml:space="preserve">Aclaración: se elimina el string de estadoJuego dado que no tenía utilidad para la lógica del presente enunciado. Si usted lo implemento no hay problema pero tenga presente que no se utilizará.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00" w:lineRule="auto"/>
              <w:jc w:val="both"/>
              <w:rPr>
                <w:strike w:val="1"/>
              </w:rPr>
            </w:pPr>
            <w:r w:rsidDel="00000000" w:rsidR="00000000" w:rsidRPr="00000000">
              <w:rPr>
                <w:rtl w:val="0"/>
              </w:rPr>
              <w:t xml:space="preserve">jugadores (lista) X tablero (tablero) X dineroBanco (int) X numeroDados (int) X turnoActual (int) X tasaImpuesto (int) X maximoCasas (int) X maximoHoteles (int) X </w:t>
            </w:r>
            <w:r w:rsidDel="00000000" w:rsidR="00000000" w:rsidRPr="00000000">
              <w:rPr>
                <w:strike w:val="1"/>
                <w:rtl w:val="0"/>
              </w:rPr>
              <w:t xml:space="preserve">estadoJuego (string)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hd w:fill="ffffff" w:val="clear"/>
              <w:spacing w:after="200" w:line="360" w:lineRule="auto"/>
              <w:rPr>
                <w:i w:val="1"/>
              </w:rPr>
            </w:pPr>
            <w:r w:rsidDel="00000000" w:rsidR="00000000" w:rsidRPr="00000000">
              <w:rPr>
                <w:i w:val="1"/>
                <w:rtl w:val="0"/>
              </w:rPr>
              <w:t xml:space="preserve">juego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hd w:fill="ffffff" w:val="clear"/>
              <w:spacing w:after="200"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(define partida (juego '() tablero-juego 20000 2 0 10 4 1 "preparacion"))</w:t>
            </w:r>
          </w:p>
          <w:p w:rsidR="00000000" w:rsidDel="00000000" w:rsidP="00000000" w:rsidRDefault="00000000" w:rsidRPr="00000000" w14:paraId="000000C6">
            <w:pPr>
              <w:shd w:fill="ffffff" w:val="clear"/>
              <w:spacing w:after="200" w:line="240" w:lineRule="auto"/>
              <w:rPr>
                <w:rFonts w:ascii="Courier New" w:cs="Courier New" w:eastAsia="Courier New" w:hAnsi="Courier New"/>
                <w:b w:val="1"/>
                <w:sz w:val="18"/>
                <w:szCs w:val="18"/>
              </w:rPr>
            </w:pPr>
            <w:r w:rsidDel="00000000" w:rsidR="00000000" w:rsidRPr="00000000">
              <w:rPr>
                <w:rtl w:val="0"/>
              </w:rPr>
            </w:r>
          </w:p>
        </w:tc>
      </w:tr>
    </w:tbl>
    <w:p w:rsidR="00000000" w:rsidDel="00000000" w:rsidP="00000000" w:rsidRDefault="00000000" w:rsidRPr="00000000" w14:paraId="000000C7">
      <w:pPr>
        <w:spacing w:after="200" w:lineRule="auto"/>
        <w:jc w:val="both"/>
        <w:rPr/>
      </w:pPr>
      <w:r w:rsidDel="00000000" w:rsidR="00000000" w:rsidRPr="00000000">
        <w:rPr>
          <w:rtl w:val="0"/>
        </w:rPr>
      </w:r>
    </w:p>
    <w:p w:rsidR="00000000" w:rsidDel="00000000" w:rsidP="00000000" w:rsidRDefault="00000000" w:rsidRPr="00000000" w14:paraId="000000C8">
      <w:pPr>
        <w:pStyle w:val="Heading3"/>
        <w:numPr>
          <w:ilvl w:val="0"/>
          <w:numId w:val="4"/>
        </w:numPr>
        <w:spacing w:after="200" w:lineRule="auto"/>
        <w:ind w:left="720" w:hanging="360"/>
        <w:jc w:val="both"/>
        <w:rPr>
          <w:sz w:val="22"/>
          <w:szCs w:val="22"/>
        </w:rPr>
      </w:pPr>
      <w:bookmarkStart w:colFirst="0" w:colLast="0" w:name="_pgc7w2okedue" w:id="11"/>
      <w:bookmarkEnd w:id="11"/>
      <w:r w:rsidDel="00000000" w:rsidR="00000000" w:rsidRPr="00000000">
        <w:rPr>
          <w:b w:val="1"/>
          <w:sz w:val="22"/>
          <w:szCs w:val="22"/>
          <w:rtl w:val="0"/>
        </w:rPr>
        <w:t xml:space="preserve">RF07. (0.3 pts) TDA Tablero - modificador - Agregar propiedad</w:t>
      </w:r>
      <w:r w:rsidDel="00000000" w:rsidR="00000000" w:rsidRPr="00000000">
        <w:rPr>
          <w:sz w:val="22"/>
          <w:szCs w:val="22"/>
          <w:rtl w:val="0"/>
        </w:rPr>
        <w:t xml:space="preserve">. </w:t>
      </w:r>
      <w:r w:rsidDel="00000000" w:rsidR="00000000" w:rsidRPr="00000000">
        <w:rPr>
          <w:sz w:val="22"/>
          <w:szCs w:val="22"/>
          <w:highlight w:val="white"/>
          <w:rtl w:val="0"/>
        </w:rPr>
        <w:t xml:space="preserve">Función para agregar propiedades al tablero. Permite agregar n propiedades.</w:t>
      </w:r>
      <w:r w:rsidDel="00000000" w:rsidR="00000000" w:rsidRPr="00000000">
        <w:rPr>
          <w:rtl w:val="0"/>
        </w:rPr>
      </w:r>
    </w:p>
    <w:tbl>
      <w:tblPr>
        <w:tblStyle w:val="Table6"/>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00" w:lineRule="auto"/>
              <w:rPr>
                <w:b w:val="1"/>
                <w:sz w:val="20"/>
                <w:szCs w:val="20"/>
              </w:rPr>
            </w:pPr>
            <w:r w:rsidDel="00000000" w:rsidR="00000000" w:rsidRPr="00000000">
              <w:rPr>
                <w:b w:val="1"/>
                <w:sz w:val="20"/>
                <w:szCs w:val="20"/>
                <w:rtl w:val="0"/>
              </w:rPr>
              <w:t xml:space="preserve">Nombre 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00" w:lineRule="auto"/>
              <w:rPr>
                <w:b w:val="1"/>
              </w:rPr>
            </w:pPr>
            <w:r w:rsidDel="00000000" w:rsidR="00000000" w:rsidRPr="00000000">
              <w:rPr>
                <w:b w:val="1"/>
                <w:color w:val="85200c"/>
                <w:shd w:fill="efefef" w:val="clear"/>
                <w:rtl w:val="0"/>
              </w:rPr>
              <w:t xml:space="preserve">tablero-agregar-propiedad</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0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00" w:lineRule="auto"/>
              <w:rPr/>
            </w:pPr>
            <w:r w:rsidDel="00000000" w:rsidR="00000000" w:rsidRPr="00000000">
              <w:rPr>
                <w:rtl w:val="0"/>
              </w:rPr>
              <w:t xml:space="preserve">Resolver de manera declarativa.</w:t>
            </w:r>
          </w:p>
          <w:p w:rsidR="00000000" w:rsidDel="00000000" w:rsidP="00000000" w:rsidRDefault="00000000" w:rsidRPr="00000000" w14:paraId="000000CF">
            <w:pPr>
              <w:spacing w:after="200" w:lineRule="auto"/>
              <w:rPr/>
            </w:pPr>
            <w:r w:rsidDel="00000000" w:rsidR="00000000" w:rsidRPr="00000000">
              <w:rPr>
                <w:rtl w:val="0"/>
              </w:rPr>
              <w:t xml:space="preserve">La función debe agregar múltiples propiedades al tablero, cada una con su respectiva posición.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00" w:lineRule="auto"/>
              <w:jc w:val="both"/>
              <w:rPr/>
            </w:pPr>
            <w:r w:rsidDel="00000000" w:rsidR="00000000" w:rsidRPr="00000000">
              <w:rPr>
                <w:rtl w:val="0"/>
              </w:rPr>
              <w:t xml:space="preserve">tablero</w:t>
            </w:r>
            <w:r w:rsidDel="00000000" w:rsidR="00000000" w:rsidRPr="00000000">
              <w:rPr>
                <w:rtl w:val="0"/>
              </w:rPr>
              <w:t xml:space="preserve"> (tablero) X propiedades con posición (lista de pares (propiedad . posicion))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200" w:lineRule="auto"/>
              <w:rPr>
                <w:i w:val="1"/>
              </w:rPr>
            </w:pPr>
            <w:r w:rsidDel="00000000" w:rsidR="00000000" w:rsidRPr="00000000">
              <w:rPr>
                <w:i w:val="1"/>
                <w:rtl w:val="0"/>
              </w:rPr>
              <w:t xml:space="preserve">tablero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hd w:fill="ffffff" w:val="clear"/>
              <w:spacing w:after="20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(define lista-propiedades (list (cons prop1 1) (cons prop2 3) (cons prop3 6)))</w:t>
            </w:r>
          </w:p>
          <w:p w:rsidR="00000000" w:rsidDel="00000000" w:rsidP="00000000" w:rsidRDefault="00000000" w:rsidRPr="00000000" w14:paraId="000000D6">
            <w:pPr>
              <w:shd w:fill="ffffff" w:val="clear"/>
              <w:spacing w:after="20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(define tablero-actualizado (tablero-agregar-propiedades tablero-juego lista-propiedades))</w:t>
            </w:r>
            <w:r w:rsidDel="00000000" w:rsidR="00000000" w:rsidRPr="00000000">
              <w:rPr>
                <w:rtl w:val="0"/>
              </w:rPr>
            </w:r>
          </w:p>
        </w:tc>
      </w:tr>
    </w:tbl>
    <w:p w:rsidR="00000000" w:rsidDel="00000000" w:rsidP="00000000" w:rsidRDefault="00000000" w:rsidRPr="00000000" w14:paraId="000000D7">
      <w:pPr>
        <w:spacing w:after="200" w:lineRule="auto"/>
        <w:jc w:val="both"/>
        <w:rPr/>
      </w:pPr>
      <w:r w:rsidDel="00000000" w:rsidR="00000000" w:rsidRPr="00000000">
        <w:rPr>
          <w:rtl w:val="0"/>
        </w:rPr>
      </w:r>
    </w:p>
    <w:p w:rsidR="00000000" w:rsidDel="00000000" w:rsidP="00000000" w:rsidRDefault="00000000" w:rsidRPr="00000000" w14:paraId="000000D8">
      <w:pPr>
        <w:pStyle w:val="Heading3"/>
        <w:numPr>
          <w:ilvl w:val="0"/>
          <w:numId w:val="4"/>
        </w:numPr>
        <w:spacing w:after="200" w:lineRule="auto"/>
        <w:ind w:left="720" w:hanging="360"/>
        <w:jc w:val="both"/>
        <w:rPr>
          <w:sz w:val="22"/>
          <w:szCs w:val="22"/>
        </w:rPr>
      </w:pPr>
      <w:bookmarkStart w:colFirst="0" w:colLast="0" w:name="_4qqy5iwn32h2" w:id="12"/>
      <w:bookmarkEnd w:id="12"/>
      <w:r w:rsidDel="00000000" w:rsidR="00000000" w:rsidRPr="00000000">
        <w:rPr>
          <w:b w:val="1"/>
          <w:sz w:val="22"/>
          <w:szCs w:val="22"/>
          <w:rtl w:val="0"/>
        </w:rPr>
        <w:t xml:space="preserve">RF08. (0.3 pts) TDA Juego - modificador - Agregar jugador</w:t>
      </w:r>
      <w:r w:rsidDel="00000000" w:rsidR="00000000" w:rsidRPr="00000000">
        <w:rPr>
          <w:sz w:val="22"/>
          <w:szCs w:val="22"/>
          <w:rtl w:val="0"/>
        </w:rPr>
        <w:t xml:space="preserve">. </w:t>
      </w:r>
      <w:r w:rsidDel="00000000" w:rsidR="00000000" w:rsidRPr="00000000">
        <w:rPr>
          <w:sz w:val="22"/>
          <w:szCs w:val="22"/>
          <w:highlight w:val="white"/>
          <w:rtl w:val="0"/>
        </w:rPr>
        <w:t xml:space="preserve">Función para agregar un jugador a la partida.</w:t>
      </w:r>
      <w:r w:rsidDel="00000000" w:rsidR="00000000" w:rsidRPr="00000000">
        <w:rPr>
          <w:rtl w:val="0"/>
        </w:rPr>
      </w:r>
    </w:p>
    <w:tbl>
      <w:tblPr>
        <w:tblStyle w:val="Table7"/>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00" w:lineRule="auto"/>
              <w:rPr>
                <w:b w:val="1"/>
                <w:sz w:val="20"/>
                <w:szCs w:val="20"/>
              </w:rPr>
            </w:pPr>
            <w:r w:rsidDel="00000000" w:rsidR="00000000" w:rsidRPr="00000000">
              <w:rPr>
                <w:b w:val="1"/>
                <w:sz w:val="20"/>
                <w:szCs w:val="20"/>
                <w:rtl w:val="0"/>
              </w:rPr>
              <w:t xml:space="preserve">Nombre 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00" w:lineRule="auto"/>
              <w:rPr>
                <w:b w:val="1"/>
              </w:rPr>
            </w:pPr>
            <w:r w:rsidDel="00000000" w:rsidR="00000000" w:rsidRPr="00000000">
              <w:rPr>
                <w:b w:val="1"/>
                <w:color w:val="85200c"/>
                <w:shd w:fill="efefef" w:val="clear"/>
                <w:rtl w:val="0"/>
              </w:rPr>
              <w:t xml:space="preserve">juego-agregar-jugador</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0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00" w:lineRule="auto"/>
              <w:rPr/>
            </w:pPr>
            <w:r w:rsidDel="00000000" w:rsidR="00000000" w:rsidRPr="00000000">
              <w:rPr>
                <w:rtl w:val="0"/>
              </w:rPr>
              <w:t xml:space="preserve">La función agrega un jugador a la partida y le asigna el capital inicial.</w:t>
            </w:r>
          </w:p>
          <w:p w:rsidR="00000000" w:rsidDel="00000000" w:rsidP="00000000" w:rsidRDefault="00000000" w:rsidRPr="00000000" w14:paraId="000000DF">
            <w:pPr>
              <w:spacing w:after="200" w:lineRule="auto"/>
              <w:rPr/>
            </w:pPr>
            <w:r w:rsidDel="00000000" w:rsidR="00000000" w:rsidRPr="00000000">
              <w:rPr>
                <w:rtl w:val="0"/>
              </w:rPr>
              <w:t xml:space="preserve">El capital inicial es de 1500 para todos los jugadores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00" w:lineRule="auto"/>
              <w:jc w:val="both"/>
              <w:rPr/>
            </w:pPr>
            <w:r w:rsidDel="00000000" w:rsidR="00000000" w:rsidRPr="00000000">
              <w:rPr>
                <w:rtl w:val="0"/>
              </w:rPr>
              <w:t xml:space="preserve">juego (juego) X jugador (jugador)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00" w:lineRule="auto"/>
              <w:rPr>
                <w:i w:val="1"/>
              </w:rPr>
            </w:pPr>
            <w:r w:rsidDel="00000000" w:rsidR="00000000" w:rsidRPr="00000000">
              <w:rPr>
                <w:i w:val="1"/>
                <w:rtl w:val="0"/>
              </w:rPr>
              <w:t xml:space="preserve">juego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hd w:fill="ffffff" w:val="clear"/>
              <w:spacing w:after="200" w:line="360" w:lineRule="auto"/>
              <w:rPr>
                <w:b w:val="1"/>
                <w:sz w:val="16"/>
                <w:szCs w:val="16"/>
              </w:rPr>
            </w:pPr>
            <w:r w:rsidDel="00000000" w:rsidR="00000000" w:rsidRPr="00000000">
              <w:rPr>
                <w:b w:val="1"/>
                <w:sz w:val="16"/>
                <w:szCs w:val="16"/>
                <w:rtl w:val="0"/>
              </w:rPr>
              <w:t xml:space="preserve">(define juego-actualizado (juego-agregar-jugador partida-capitalia j1))</w:t>
            </w:r>
            <w:r w:rsidDel="00000000" w:rsidR="00000000" w:rsidRPr="00000000">
              <w:rPr>
                <w:rtl w:val="0"/>
              </w:rPr>
            </w:r>
          </w:p>
        </w:tc>
      </w:tr>
    </w:tbl>
    <w:p w:rsidR="00000000" w:rsidDel="00000000" w:rsidP="00000000" w:rsidRDefault="00000000" w:rsidRPr="00000000" w14:paraId="000000E6">
      <w:pPr>
        <w:spacing w:after="200" w:lineRule="auto"/>
        <w:jc w:val="both"/>
        <w:rPr/>
      </w:pPr>
      <w:r w:rsidDel="00000000" w:rsidR="00000000" w:rsidRPr="00000000">
        <w:rPr>
          <w:rtl w:val="0"/>
        </w:rPr>
      </w:r>
    </w:p>
    <w:p w:rsidR="00000000" w:rsidDel="00000000" w:rsidP="00000000" w:rsidRDefault="00000000" w:rsidRPr="00000000" w14:paraId="000000E7">
      <w:pPr>
        <w:pStyle w:val="Heading3"/>
        <w:numPr>
          <w:ilvl w:val="0"/>
          <w:numId w:val="4"/>
        </w:numPr>
        <w:spacing w:after="200" w:lineRule="auto"/>
        <w:ind w:left="720" w:hanging="360"/>
        <w:jc w:val="both"/>
        <w:rPr>
          <w:sz w:val="22"/>
          <w:szCs w:val="22"/>
        </w:rPr>
      </w:pPr>
      <w:bookmarkStart w:colFirst="0" w:colLast="0" w:name="_13vh0pkc5l22" w:id="13"/>
      <w:bookmarkEnd w:id="13"/>
      <w:r w:rsidDel="00000000" w:rsidR="00000000" w:rsidRPr="00000000">
        <w:rPr>
          <w:b w:val="1"/>
          <w:sz w:val="22"/>
          <w:szCs w:val="22"/>
          <w:rtl w:val="0"/>
        </w:rPr>
        <w:t xml:space="preserve">RF09 (0.1 pts) TDA Juego - selector - obtener jugador actual</w:t>
      </w:r>
      <w:r w:rsidDel="00000000" w:rsidR="00000000" w:rsidRPr="00000000">
        <w:rPr>
          <w:sz w:val="22"/>
          <w:szCs w:val="22"/>
          <w:rtl w:val="0"/>
        </w:rPr>
        <w:t xml:space="preserve">. </w:t>
      </w:r>
      <w:r w:rsidDel="00000000" w:rsidR="00000000" w:rsidRPr="00000000">
        <w:rPr>
          <w:sz w:val="22"/>
          <w:szCs w:val="22"/>
          <w:highlight w:val="white"/>
          <w:rtl w:val="0"/>
        </w:rPr>
        <w:t xml:space="preserve">Función para obtener el jugador cuyo turno se encuentra en curso (jugador actual).</w:t>
      </w:r>
      <w:r w:rsidDel="00000000" w:rsidR="00000000" w:rsidRPr="00000000">
        <w:rPr>
          <w:rtl w:val="0"/>
        </w:rPr>
      </w:r>
    </w:p>
    <w:tbl>
      <w:tblPr>
        <w:tblStyle w:val="Table8"/>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00" w:lineRule="auto"/>
              <w:rPr>
                <w:b w:val="1"/>
                <w:sz w:val="20"/>
                <w:szCs w:val="20"/>
              </w:rPr>
            </w:pPr>
            <w:r w:rsidDel="00000000" w:rsidR="00000000" w:rsidRPr="00000000">
              <w:rPr>
                <w:b w:val="1"/>
                <w:sz w:val="20"/>
                <w:szCs w:val="20"/>
                <w:rtl w:val="0"/>
              </w:rPr>
              <w:t xml:space="preserve">Nombre 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00" w:lineRule="auto"/>
              <w:rPr/>
            </w:pPr>
            <w:r w:rsidDel="00000000" w:rsidR="00000000" w:rsidRPr="00000000">
              <w:rPr>
                <w:b w:val="1"/>
                <w:color w:val="85200c"/>
                <w:shd w:fill="efefef" w:val="clear"/>
                <w:rtl w:val="0"/>
              </w:rPr>
              <w:t xml:space="preserve">juego-obtener-jugador-actual</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0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00" w:lineRule="auto"/>
              <w:rPr/>
            </w:pPr>
            <w:r w:rsidDel="00000000" w:rsidR="00000000" w:rsidRPr="00000000">
              <w:rPr>
                <w:rtl w:val="0"/>
              </w:rPr>
              <w:t xml:space="preserve">Resolver con de forma declarativa.</w:t>
            </w:r>
          </w:p>
          <w:p w:rsidR="00000000" w:rsidDel="00000000" w:rsidP="00000000" w:rsidRDefault="00000000" w:rsidRPr="00000000" w14:paraId="000000EE">
            <w:pPr>
              <w:spacing w:after="200" w:lineRule="auto"/>
              <w:rPr/>
            </w:pPr>
            <w:r w:rsidDel="00000000" w:rsidR="00000000" w:rsidRPr="00000000">
              <w:rPr>
                <w:rtl w:val="0"/>
              </w:rPr>
              <w:t xml:space="preserve">Obtener el jugador cuyo turno está en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00" w:lineRule="auto"/>
              <w:jc w:val="both"/>
              <w:rPr/>
            </w:pPr>
            <w:r w:rsidDel="00000000" w:rsidR="00000000" w:rsidRPr="00000000">
              <w:rPr>
                <w:rtl w:val="0"/>
              </w:rPr>
              <w:t xml:space="preserve">juego (juego)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00" w:lineRule="auto"/>
              <w:rPr>
                <w:i w:val="1"/>
              </w:rPr>
            </w:pPr>
            <w:r w:rsidDel="00000000" w:rsidR="00000000" w:rsidRPr="00000000">
              <w:rPr>
                <w:i w:val="1"/>
                <w:rtl w:val="0"/>
              </w:rPr>
              <w:t xml:space="preserve">jugador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hd w:fill="ffffff" w:val="clear"/>
              <w:spacing w:after="20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(juego-obtener-jugador-actual juego-actualizado)</w:t>
            </w:r>
            <w:r w:rsidDel="00000000" w:rsidR="00000000" w:rsidRPr="00000000">
              <w:rPr>
                <w:rtl w:val="0"/>
              </w:rPr>
            </w:r>
          </w:p>
        </w:tc>
      </w:tr>
    </w:tbl>
    <w:p w:rsidR="00000000" w:rsidDel="00000000" w:rsidP="00000000" w:rsidRDefault="00000000" w:rsidRPr="00000000" w14:paraId="000000F5">
      <w:pPr>
        <w:pStyle w:val="Heading3"/>
        <w:numPr>
          <w:ilvl w:val="0"/>
          <w:numId w:val="4"/>
        </w:numPr>
        <w:spacing w:after="200" w:lineRule="auto"/>
        <w:ind w:left="720" w:hanging="360"/>
        <w:jc w:val="both"/>
        <w:rPr>
          <w:sz w:val="22"/>
          <w:szCs w:val="22"/>
        </w:rPr>
      </w:pPr>
      <w:bookmarkStart w:colFirst="0" w:colLast="0" w:name="_4e03jexf5kdo" w:id="14"/>
      <w:bookmarkEnd w:id="14"/>
      <w:r w:rsidDel="00000000" w:rsidR="00000000" w:rsidRPr="00000000">
        <w:rPr>
          <w:b w:val="1"/>
          <w:sz w:val="22"/>
          <w:szCs w:val="22"/>
          <w:rtl w:val="0"/>
        </w:rPr>
        <w:t xml:space="preserve">RF10. (0.5 pts)</w:t>
      </w:r>
      <w:r w:rsidDel="00000000" w:rsidR="00000000" w:rsidRPr="00000000">
        <w:rPr>
          <w:b w:val="1"/>
          <w:sz w:val="22"/>
          <w:szCs w:val="22"/>
          <w:rtl w:val="0"/>
        </w:rPr>
        <w:t xml:space="preserve"> TDA juego - otros - </w:t>
      </w:r>
      <w:r w:rsidDel="00000000" w:rsidR="00000000" w:rsidRPr="00000000">
        <w:rPr>
          <w:b w:val="1"/>
          <w:sz w:val="22"/>
          <w:szCs w:val="22"/>
          <w:rtl w:val="0"/>
        </w:rPr>
        <w:t xml:space="preserve">lanzar dados</w:t>
      </w:r>
      <w:r w:rsidDel="00000000" w:rsidR="00000000" w:rsidRPr="00000000">
        <w:rPr>
          <w:sz w:val="22"/>
          <w:szCs w:val="22"/>
          <w:rtl w:val="0"/>
        </w:rPr>
        <w:t xml:space="preserve">. </w:t>
      </w:r>
      <w:r w:rsidDel="00000000" w:rsidR="00000000" w:rsidRPr="00000000">
        <w:rPr>
          <w:sz w:val="22"/>
          <w:szCs w:val="22"/>
          <w:highlight w:val="white"/>
          <w:rtl w:val="0"/>
        </w:rPr>
        <w:t xml:space="preserve">Función para simular el lanzamiento de 2 dados</w:t>
      </w:r>
      <w:r w:rsidDel="00000000" w:rsidR="00000000" w:rsidRPr="00000000">
        <w:rPr>
          <w:strike w:val="1"/>
          <w:sz w:val="22"/>
          <w:szCs w:val="22"/>
          <w:highlight w:val="white"/>
          <w:rtl w:val="0"/>
        </w:rPr>
        <w:t xml:space="preserve"> y </w:t>
      </w:r>
      <w:commentRangeStart w:id="12"/>
      <w:commentRangeStart w:id="13"/>
      <w:r w:rsidDel="00000000" w:rsidR="00000000" w:rsidRPr="00000000">
        <w:rPr>
          <w:strike w:val="1"/>
          <w:sz w:val="22"/>
          <w:szCs w:val="22"/>
          <w:highlight w:val="white"/>
          <w:rtl w:val="0"/>
        </w:rPr>
        <w:t xml:space="preserve">posterior suma de valores. </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tbl>
      <w:tblPr>
        <w:tblStyle w:val="Table9"/>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00" w:lineRule="auto"/>
              <w:rPr>
                <w:b w:val="1"/>
                <w:sz w:val="20"/>
                <w:szCs w:val="20"/>
              </w:rPr>
            </w:pPr>
            <w:r w:rsidDel="00000000" w:rsidR="00000000" w:rsidRPr="00000000">
              <w:rPr>
                <w:b w:val="1"/>
                <w:sz w:val="20"/>
                <w:szCs w:val="20"/>
                <w:rtl w:val="0"/>
              </w:rPr>
              <w:t xml:space="preserve">Nombre 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00" w:lineRule="auto"/>
              <w:rPr/>
            </w:pPr>
            <w:r w:rsidDel="00000000" w:rsidR="00000000" w:rsidRPr="00000000">
              <w:rPr>
                <w:b w:val="1"/>
                <w:color w:val="85200c"/>
                <w:shd w:fill="efefef" w:val="clear"/>
                <w:rtl w:val="0"/>
              </w:rPr>
              <w:t xml:space="preserve">juego-lanzar-dados</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0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00" w:lineRule="auto"/>
              <w:rPr/>
            </w:pPr>
            <w:r w:rsidDel="00000000" w:rsidR="00000000" w:rsidRPr="00000000">
              <w:rPr>
                <w:rtl w:val="0"/>
              </w:rPr>
              <w:t xml:space="preserve">Función para simular el lanzamiento de 2 dados</w:t>
            </w:r>
            <w:r w:rsidDel="00000000" w:rsidR="00000000" w:rsidRPr="00000000">
              <w:rPr>
                <w:rtl w:val="0"/>
              </w:rPr>
              <w:t xml:space="preserve">. El resultado de ambos dados es aleatorio (entre 1 y 6) y la función retorna el par (valordado1 valordado2)</w:t>
            </w:r>
          </w:p>
          <w:p w:rsidR="00000000" w:rsidDel="00000000" w:rsidP="00000000" w:rsidRDefault="00000000" w:rsidRPr="00000000" w14:paraId="000000FC">
            <w:pPr>
              <w:spacing w:after="200" w:lineRule="auto"/>
              <w:rPr/>
            </w:pPr>
            <w:r w:rsidDel="00000000" w:rsidR="00000000" w:rsidRPr="00000000">
              <w:rPr>
                <w:rtl w:val="0"/>
              </w:rPr>
              <w:t xml:space="preserve">La función asimismo deberá usar display para imprimir por pantalla el valor de cada dado.</w:t>
            </w:r>
          </w:p>
          <w:p w:rsidR="00000000" w:rsidDel="00000000" w:rsidP="00000000" w:rsidRDefault="00000000" w:rsidRPr="00000000" w14:paraId="000000FD">
            <w:pPr>
              <w:spacing w:after="200" w:lineRule="auto"/>
              <w:rPr/>
            </w:pPr>
            <w:r w:rsidDel="00000000" w:rsidR="00000000" w:rsidRPr="00000000">
              <w:rPr>
                <w:rtl w:val="0"/>
              </w:rPr>
              <w:br w:type="textWrapping"/>
              <w:t xml:space="preserve">Aclaración:</w:t>
              <w:br w:type="textWrapping"/>
              <w:t xml:space="preserve">- Las reglas del juego indican que se puede tener hasta 4 dados, pero en este enunciado en particular sólo se trabaja con 2 dados.</w:t>
            </w:r>
          </w:p>
          <w:p w:rsidR="00000000" w:rsidDel="00000000" w:rsidP="00000000" w:rsidRDefault="00000000" w:rsidRPr="00000000" w14:paraId="000000FE">
            <w:pPr>
              <w:spacing w:after="200" w:lineRule="auto"/>
              <w:rPr/>
            </w:pPr>
            <w:r w:rsidDel="00000000" w:rsidR="00000000" w:rsidRPr="00000000">
              <w:rPr>
                <w:rtl w:val="0"/>
              </w:rPr>
              <w:t xml:space="preserve">- Esta función sólo entrega el valor de los dos dados, ejemplo (3 4)</w:t>
            </w:r>
          </w:p>
          <w:p w:rsidR="00000000" w:rsidDel="00000000" w:rsidP="00000000" w:rsidRDefault="00000000" w:rsidRPr="00000000" w14:paraId="000000FF">
            <w:pPr>
              <w:spacing w:after="200" w:lineRule="auto"/>
              <w:rPr/>
            </w:pPr>
            <w:r w:rsidDel="00000000" w:rsidR="00000000" w:rsidRPr="00000000">
              <w:rPr>
                <w:rtl w:val="0"/>
              </w:rPr>
              <w:t xml:space="preserve">- Seed corresponde a la semilla, con esto aseguramos que los resultados sean consistentes todas las veces que ejecutemos el script, es decir, controlamos los valores de random. Para los scripts que usted implemente debe dar un seed que haga lo mismo, de esta forma se puede proseguir con la ejecución del script.</w:t>
            </w:r>
          </w:p>
          <w:p w:rsidR="00000000" w:rsidDel="00000000" w:rsidP="00000000" w:rsidRDefault="00000000" w:rsidRPr="00000000" w14:paraId="00000100">
            <w:pPr>
              <w:spacing w:after="200" w:lineRule="auto"/>
              <w:rPr/>
            </w:pPr>
            <w:r w:rsidDel="00000000" w:rsidR="00000000" w:rsidRPr="00000000">
              <w:rPr>
                <w:rtl w:val="0"/>
              </w:rPr>
              <w:t xml:space="preserve">- Para la generación del número aleatorio use las siguientes funciones y referencias:</w:t>
            </w:r>
          </w:p>
          <w:p w:rsidR="00000000" w:rsidDel="00000000" w:rsidP="00000000" w:rsidRDefault="00000000" w:rsidRPr="00000000" w14:paraId="00000101">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Funcion myRandom</w:t>
            </w:r>
          </w:p>
          <w:p w:rsidR="00000000" w:rsidDel="00000000" w:rsidP="00000000" w:rsidRDefault="00000000" w:rsidRPr="00000000" w14:paraId="00000102">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(define (myRandom Xn)</w:t>
            </w:r>
          </w:p>
          <w:p w:rsidR="00000000" w:rsidDel="00000000" w:rsidP="00000000" w:rsidRDefault="00000000" w:rsidRPr="00000000" w14:paraId="00000103">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(modulo (+ (* 1103515245 Xn) 12345) 2147483648))</w:t>
            </w:r>
          </w:p>
          <w:p w:rsidR="00000000" w:rsidDel="00000000" w:rsidP="00000000" w:rsidRDefault="00000000" w:rsidRPr="00000000" w14:paraId="00000104">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Funcion getDadoRandom que recibe la semilla y controla los resultados</w:t>
            </w:r>
          </w:p>
          <w:p w:rsidR="00000000" w:rsidDel="00000000" w:rsidP="00000000" w:rsidRDefault="00000000" w:rsidRPr="00000000" w14:paraId="00000105">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(define (getDadoRandom seed)                    </w:t>
            </w:r>
          </w:p>
          <w:p w:rsidR="00000000" w:rsidDel="00000000" w:rsidP="00000000" w:rsidRDefault="00000000" w:rsidRPr="00000000" w14:paraId="00000106">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(+ 1 (modulo (myRandom seed) 6)))</w:t>
            </w:r>
          </w:p>
          <w:p w:rsidR="00000000" w:rsidDel="00000000" w:rsidP="00000000" w:rsidRDefault="00000000" w:rsidRPr="00000000" w14:paraId="00000107">
            <w:pP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8">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Valores de referencia seed para retornar entre 1 a 6</w:t>
            </w:r>
          </w:p>
          <w:p w:rsidR="00000000" w:rsidDel="00000000" w:rsidP="00000000" w:rsidRDefault="00000000" w:rsidRPr="00000000" w14:paraId="00000109">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(getDadoRandom 1) ; retorna 1</w:t>
            </w:r>
          </w:p>
          <w:p w:rsidR="00000000" w:rsidDel="00000000" w:rsidP="00000000" w:rsidRDefault="00000000" w:rsidRPr="00000000" w14:paraId="0000010A">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(getDadoRandom 2) ; retorna 2</w:t>
            </w:r>
          </w:p>
          <w:p w:rsidR="00000000" w:rsidDel="00000000" w:rsidP="00000000" w:rsidRDefault="00000000" w:rsidRPr="00000000" w14:paraId="0000010B">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(getDadoRandom 5) ; retorna 3</w:t>
            </w:r>
          </w:p>
          <w:p w:rsidR="00000000" w:rsidDel="00000000" w:rsidP="00000000" w:rsidRDefault="00000000" w:rsidRPr="00000000" w14:paraId="0000010C">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(getDadoRandom 0) ; retorna 4</w:t>
            </w:r>
          </w:p>
          <w:p w:rsidR="00000000" w:rsidDel="00000000" w:rsidP="00000000" w:rsidRDefault="00000000" w:rsidRPr="00000000" w14:paraId="0000010D">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(getDadoRandom 3) ; retorna 5</w:t>
            </w:r>
          </w:p>
          <w:p w:rsidR="00000000" w:rsidDel="00000000" w:rsidP="00000000" w:rsidRDefault="00000000" w:rsidRPr="00000000" w14:paraId="0000010E">
            <w:pPr>
              <w:spacing w:after="200" w:lineRule="auto"/>
              <w:rPr/>
            </w:pPr>
            <w:r w:rsidDel="00000000" w:rsidR="00000000" w:rsidRPr="00000000">
              <w:rPr>
                <w:rFonts w:ascii="Courier New" w:cs="Courier New" w:eastAsia="Courier New" w:hAnsi="Courier New"/>
                <w:rtl w:val="0"/>
              </w:rPr>
              <w:t xml:space="preserve">(getDadoRandom 4) ; retorna 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00" w:lineRule="auto"/>
              <w:jc w:val="both"/>
              <w:rPr>
                <w:highlight w:val="yellow"/>
              </w:rPr>
            </w:pPr>
            <w:r w:rsidDel="00000000" w:rsidR="00000000" w:rsidRPr="00000000">
              <w:rPr>
                <w:highlight w:val="yellow"/>
                <w:rtl w:val="0"/>
              </w:rPr>
              <w:t xml:space="preserve">seed-dado1 (number) X seed-dado2 (number)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00" w:lineRule="auto"/>
              <w:rPr>
                <w:i w:val="1"/>
              </w:rPr>
            </w:pPr>
            <w:r w:rsidDel="00000000" w:rsidR="00000000" w:rsidRPr="00000000">
              <w:rPr>
                <w:i w:val="1"/>
                <w:rtl w:val="0"/>
              </w:rPr>
              <w:t xml:space="preserve">(valordado1 valordado2)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hd w:fill="ffffff" w:val="clear"/>
              <w:spacing w:after="200" w:line="360" w:lineRule="auto"/>
              <w:rPr>
                <w:b w:val="1"/>
                <w:sz w:val="16"/>
                <w:szCs w:val="16"/>
              </w:rPr>
            </w:pPr>
            <w:r w:rsidDel="00000000" w:rsidR="00000000" w:rsidRPr="00000000">
              <w:rPr>
                <w:b w:val="1"/>
                <w:sz w:val="16"/>
                <w:szCs w:val="16"/>
                <w:rtl w:val="0"/>
              </w:rPr>
              <w:t xml:space="preserve">(define valordados (juego-lanzar-dados </w:t>
            </w:r>
            <w:r w:rsidDel="00000000" w:rsidR="00000000" w:rsidRPr="00000000">
              <w:rPr>
                <w:b w:val="1"/>
                <w:sz w:val="16"/>
                <w:szCs w:val="16"/>
                <w:highlight w:val="yellow"/>
                <w:rtl w:val="0"/>
              </w:rPr>
              <w:t xml:space="preserve">1 5</w:t>
            </w:r>
            <w:r w:rsidDel="00000000" w:rsidR="00000000" w:rsidRPr="00000000">
              <w:rPr>
                <w:b w:val="1"/>
                <w:sz w:val="16"/>
                <w:szCs w:val="16"/>
                <w:rtl w:val="0"/>
              </w:rPr>
              <w:t xml:space="preserve">))</w:t>
              <w:br w:type="textWrapping"/>
            </w:r>
            <w:r w:rsidDel="00000000" w:rsidR="00000000" w:rsidRPr="00000000">
              <w:rPr>
                <w:highlight w:val="yellow"/>
                <w:rtl w:val="0"/>
              </w:rPr>
              <w:t xml:space="preserve">;; Al usar seedDado1 = 1 y seedDado2 = 5, el valor de los dados será (1 3)</w:t>
            </w:r>
            <w:r w:rsidDel="00000000" w:rsidR="00000000" w:rsidRPr="00000000">
              <w:rPr>
                <w:rtl w:val="0"/>
              </w:rPr>
            </w:r>
          </w:p>
        </w:tc>
      </w:tr>
    </w:tbl>
    <w:p w:rsidR="00000000" w:rsidDel="00000000" w:rsidP="00000000" w:rsidRDefault="00000000" w:rsidRPr="00000000" w14:paraId="00000115">
      <w:pPr>
        <w:spacing w:after="200" w:lineRule="auto"/>
        <w:jc w:val="both"/>
        <w:rPr/>
      </w:pPr>
      <w:r w:rsidDel="00000000" w:rsidR="00000000" w:rsidRPr="00000000">
        <w:rPr>
          <w:rtl w:val="0"/>
        </w:rPr>
      </w:r>
    </w:p>
    <w:p w:rsidR="00000000" w:rsidDel="00000000" w:rsidP="00000000" w:rsidRDefault="00000000" w:rsidRPr="00000000" w14:paraId="00000116">
      <w:pPr>
        <w:pStyle w:val="Heading3"/>
        <w:numPr>
          <w:ilvl w:val="0"/>
          <w:numId w:val="4"/>
        </w:numPr>
        <w:spacing w:after="200" w:lineRule="auto"/>
        <w:ind w:left="720" w:hanging="360"/>
        <w:jc w:val="both"/>
        <w:rPr>
          <w:sz w:val="22"/>
          <w:szCs w:val="22"/>
        </w:rPr>
      </w:pPr>
      <w:bookmarkStart w:colFirst="0" w:colLast="0" w:name="_m86qrevy1hlx" w:id="15"/>
      <w:bookmarkEnd w:id="15"/>
      <w:r w:rsidDel="00000000" w:rsidR="00000000" w:rsidRPr="00000000">
        <w:rPr>
          <w:b w:val="1"/>
          <w:sz w:val="22"/>
          <w:szCs w:val="22"/>
          <w:rtl w:val="0"/>
        </w:rPr>
        <w:t xml:space="preserve">RF11. (0.5 pts) TDA Jugador - modificador - Mover Jugador</w:t>
      </w:r>
      <w:r w:rsidDel="00000000" w:rsidR="00000000" w:rsidRPr="00000000">
        <w:rPr>
          <w:sz w:val="22"/>
          <w:szCs w:val="22"/>
          <w:rtl w:val="0"/>
        </w:rPr>
        <w:t xml:space="preserve">. Función para mover al jugador en el tablero.</w:t>
      </w:r>
      <w:r w:rsidDel="00000000" w:rsidR="00000000" w:rsidRPr="00000000">
        <w:rPr>
          <w:rtl w:val="0"/>
        </w:rPr>
      </w:r>
    </w:p>
    <w:tbl>
      <w:tblPr>
        <w:tblStyle w:val="Table10"/>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00" w:lineRule="auto"/>
              <w:rPr>
                <w:b w:val="1"/>
                <w:sz w:val="20"/>
                <w:szCs w:val="20"/>
              </w:rPr>
            </w:pPr>
            <w:r w:rsidDel="00000000" w:rsidR="00000000" w:rsidRPr="00000000">
              <w:rPr>
                <w:b w:val="1"/>
                <w:sz w:val="20"/>
                <w:szCs w:val="20"/>
                <w:rtl w:val="0"/>
              </w:rPr>
              <w:t xml:space="preserve">Nombre 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00" w:lineRule="auto"/>
              <w:rPr/>
            </w:pPr>
            <w:r w:rsidDel="00000000" w:rsidR="00000000" w:rsidRPr="00000000">
              <w:rPr>
                <w:b w:val="1"/>
                <w:color w:val="85200c"/>
                <w:rtl w:val="0"/>
              </w:rPr>
              <w:t xml:space="preserve">jugador-mover</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0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00" w:lineRule="auto"/>
              <w:rPr>
                <w:b w:val="1"/>
                <w:sz w:val="20"/>
                <w:szCs w:val="20"/>
              </w:rPr>
            </w:pPr>
            <w:commentRangeStart w:id="14"/>
            <w:commentRangeStart w:id="15"/>
            <w:commentRangeStart w:id="16"/>
            <w:commentRangeStart w:id="17"/>
            <w:r w:rsidDel="00000000" w:rsidR="00000000" w:rsidRPr="00000000">
              <w:rPr>
                <w:b w:val="1"/>
                <w:sz w:val="20"/>
                <w:szCs w:val="20"/>
                <w:rtl w:val="0"/>
              </w:rPr>
              <w:t xml:space="preserve">Requisitos de implementación</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00" w:lineRule="auto"/>
              <w:rPr/>
            </w:pPr>
            <w:r w:rsidDel="00000000" w:rsidR="00000000" w:rsidRPr="00000000">
              <w:rPr>
                <w:rtl w:val="0"/>
              </w:rPr>
              <w:t xml:space="preserve">Puede resolver de manera declarativa.</w:t>
            </w:r>
          </w:p>
          <w:p w:rsidR="00000000" w:rsidDel="00000000" w:rsidP="00000000" w:rsidRDefault="00000000" w:rsidRPr="00000000" w14:paraId="0000011D">
            <w:pPr>
              <w:spacing w:after="200" w:lineRule="auto"/>
              <w:rPr/>
            </w:pPr>
            <w:r w:rsidDel="00000000" w:rsidR="00000000" w:rsidRPr="00000000">
              <w:rPr>
                <w:rtl w:val="0"/>
              </w:rPr>
              <w:t xml:space="preserve">La función actualiza la posición del jugador en el tablero según el valor de los dados. La función debe sumar internamente los valores de los dados.</w:t>
            </w:r>
          </w:p>
          <w:p w:rsidR="00000000" w:rsidDel="00000000" w:rsidP="00000000" w:rsidRDefault="00000000" w:rsidRPr="00000000" w14:paraId="0000011E">
            <w:pPr>
              <w:spacing w:after="200" w:lineRule="auto"/>
              <w:rPr/>
            </w:pPr>
            <w:r w:rsidDel="00000000" w:rsidR="00000000" w:rsidRPr="00000000">
              <w:rPr>
                <w:rtl w:val="0"/>
              </w:rPr>
            </w:r>
          </w:p>
          <w:p w:rsidR="00000000" w:rsidDel="00000000" w:rsidP="00000000" w:rsidRDefault="00000000" w:rsidRPr="00000000" w14:paraId="0000011F">
            <w:pPr>
              <w:spacing w:after="200" w:lineRule="auto"/>
              <w:rPr/>
            </w:pPr>
            <w:r w:rsidDel="00000000" w:rsidR="00000000" w:rsidRPr="00000000">
              <w:rPr>
                <w:rtl w:val="0"/>
              </w:rPr>
              <w:t xml:space="preserve">Aclaración:</w:t>
              <w:br w:type="textWrapping"/>
              <w:t xml:space="preserve">Esta función sólo actualiza la posición del jugador. Las reglas del juego se aplican en otro RF.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00" w:lineRule="auto"/>
              <w:jc w:val="both"/>
              <w:rPr/>
            </w:pPr>
            <w:r w:rsidDel="00000000" w:rsidR="00000000" w:rsidRPr="00000000">
              <w:rPr>
                <w:rtl w:val="0"/>
              </w:rPr>
              <w:t xml:space="preserve">jugador (jugador) X valoresDados (par o lista) X juego (juego)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00" w:lineRule="auto"/>
              <w:rPr>
                <w:i w:val="1"/>
              </w:rPr>
            </w:pPr>
            <w:r w:rsidDel="00000000" w:rsidR="00000000" w:rsidRPr="00000000">
              <w:rPr>
                <w:i w:val="1"/>
                <w:rtl w:val="0"/>
              </w:rPr>
              <w:t xml:space="preserve">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hd w:fill="ffffff" w:val="clear"/>
              <w:spacing w:after="200" w:line="360" w:lineRule="auto"/>
              <w:rPr>
                <w:rFonts w:ascii="Courier New" w:cs="Courier New" w:eastAsia="Courier New" w:hAnsi="Courier New"/>
                <w:b w:val="1"/>
                <w:sz w:val="18"/>
                <w:szCs w:val="18"/>
              </w:rPr>
            </w:pPr>
            <w:commentRangeStart w:id="18"/>
            <w:r w:rsidDel="00000000" w:rsidR="00000000" w:rsidRPr="00000000">
              <w:rPr>
                <w:rFonts w:ascii="Courier New" w:cs="Courier New" w:eastAsia="Courier New" w:hAnsi="Courier New"/>
                <w:b w:val="1"/>
                <w:sz w:val="18"/>
                <w:szCs w:val="18"/>
                <w:rtl w:val="0"/>
              </w:rPr>
              <w:t xml:space="preserve">(jugador-mover jugador1 (juego-lanzar-dados semilla1 semilla2) juego) ;; donde juego = TDA Juego</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26">
            <w:pPr>
              <w:shd w:fill="ffffff" w:val="clear"/>
              <w:spacing w:after="20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Ejemplo si jugador1 comienza en posición 0 y la suma de los dados da 6, entonces su nueva posición es 6. La función sólo actualiza la posición.</w:t>
            </w:r>
            <w:r w:rsidDel="00000000" w:rsidR="00000000" w:rsidRPr="00000000">
              <w:rPr>
                <w:rtl w:val="0"/>
              </w:rPr>
            </w:r>
          </w:p>
        </w:tc>
      </w:tr>
    </w:tbl>
    <w:p w:rsidR="00000000" w:rsidDel="00000000" w:rsidP="00000000" w:rsidRDefault="00000000" w:rsidRPr="00000000" w14:paraId="00000127">
      <w:pPr>
        <w:spacing w:after="200" w:lineRule="auto"/>
        <w:jc w:val="both"/>
        <w:rPr>
          <w:highlight w:val="yellow"/>
        </w:rPr>
      </w:pPr>
      <w:r w:rsidDel="00000000" w:rsidR="00000000" w:rsidRPr="00000000">
        <w:rPr>
          <w:rtl w:val="0"/>
        </w:rPr>
      </w:r>
    </w:p>
    <w:p w:rsidR="00000000" w:rsidDel="00000000" w:rsidP="00000000" w:rsidRDefault="00000000" w:rsidRPr="00000000" w14:paraId="00000128">
      <w:pPr>
        <w:pStyle w:val="Heading3"/>
        <w:numPr>
          <w:ilvl w:val="0"/>
          <w:numId w:val="4"/>
        </w:numPr>
        <w:spacing w:after="200" w:lineRule="auto"/>
        <w:ind w:left="720" w:hanging="360"/>
        <w:jc w:val="both"/>
        <w:rPr>
          <w:sz w:val="22"/>
          <w:szCs w:val="22"/>
        </w:rPr>
      </w:pPr>
      <w:bookmarkStart w:colFirst="0" w:colLast="0" w:name="_7ii9jnjwwjpt" w:id="16"/>
      <w:bookmarkEnd w:id="16"/>
      <w:r w:rsidDel="00000000" w:rsidR="00000000" w:rsidRPr="00000000">
        <w:rPr>
          <w:b w:val="1"/>
          <w:sz w:val="22"/>
          <w:szCs w:val="22"/>
          <w:rtl w:val="0"/>
        </w:rPr>
        <w:t xml:space="preserve">RF12. (0.5 pts) TDA Jugador - modificador - Comprar propiedad</w:t>
      </w:r>
      <w:r w:rsidDel="00000000" w:rsidR="00000000" w:rsidRPr="00000000">
        <w:rPr>
          <w:sz w:val="22"/>
          <w:szCs w:val="22"/>
          <w:rtl w:val="0"/>
        </w:rPr>
        <w:t xml:space="preserve">. Función que permite crear</w:t>
      </w:r>
      <w:r w:rsidDel="00000000" w:rsidR="00000000" w:rsidRPr="00000000">
        <w:rPr>
          <w:sz w:val="22"/>
          <w:szCs w:val="22"/>
          <w:rtl w:val="0"/>
        </w:rPr>
        <w:t xml:space="preserve"> comprar una propiedad.</w:t>
      </w:r>
    </w:p>
    <w:tbl>
      <w:tblPr>
        <w:tblStyle w:val="Table11"/>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after="200" w:lineRule="auto"/>
              <w:rPr>
                <w:b w:val="1"/>
                <w:sz w:val="20"/>
                <w:szCs w:val="20"/>
              </w:rPr>
            </w:pPr>
            <w:r w:rsidDel="00000000" w:rsidR="00000000" w:rsidRPr="00000000">
              <w:rPr>
                <w:b w:val="1"/>
                <w:sz w:val="20"/>
                <w:szCs w:val="20"/>
                <w:rtl w:val="0"/>
              </w:rPr>
              <w:t xml:space="preserve">Nombre 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200" w:lineRule="auto"/>
              <w:rPr/>
            </w:pPr>
            <w:r w:rsidDel="00000000" w:rsidR="00000000" w:rsidRPr="00000000">
              <w:rPr>
                <w:b w:val="1"/>
                <w:color w:val="85200c"/>
                <w:rtl w:val="0"/>
              </w:rPr>
              <w:t xml:space="preserve">jugador-comprar-propiedad</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200" w:lineRule="auto"/>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00" w:lineRule="auto"/>
              <w:rPr/>
            </w:pPr>
            <w:r w:rsidDel="00000000" w:rsidR="00000000" w:rsidRPr="00000000">
              <w:rPr>
                <w:rtl w:val="0"/>
              </w:rPr>
              <w:t xml:space="preserve">La función debe verificar si el jugador tiene suficiente dinero y actualizar su lista de propiedades y su dinero.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00" w:lineRule="auto"/>
              <w:jc w:val="both"/>
              <w:rPr/>
            </w:pPr>
            <w:r w:rsidDel="00000000" w:rsidR="00000000" w:rsidRPr="00000000">
              <w:rPr>
                <w:rtl w:val="0"/>
              </w:rPr>
              <w:t xml:space="preserve">jugador</w:t>
            </w:r>
            <w:r w:rsidDel="00000000" w:rsidR="00000000" w:rsidRPr="00000000">
              <w:rPr>
                <w:rtl w:val="0"/>
              </w:rPr>
              <w:t xml:space="preserve"> (jugador) X propiedad (propiedad)</w:t>
            </w:r>
            <w:r w:rsidDel="00000000" w:rsidR="00000000" w:rsidRPr="00000000">
              <w:rPr>
                <w:rtl w:val="0"/>
              </w:rPr>
            </w:r>
          </w:p>
        </w:tc>
      </w:tr>
      <w:tr>
        <w:trPr>
          <w:cantSplit w:val="0"/>
          <w:trHeight w:val="666.8505859374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after="200" w:lineRule="auto"/>
              <w:rPr>
                <w:i w:val="1"/>
              </w:rPr>
            </w:pPr>
            <w:r w:rsidDel="00000000" w:rsidR="00000000" w:rsidRPr="00000000">
              <w:rPr>
                <w:i w:val="1"/>
                <w:rtl w:val="0"/>
              </w:rPr>
              <w:t xml:space="preserve">player</w:t>
            </w:r>
          </w:p>
          <w:p w:rsidR="00000000" w:rsidDel="00000000" w:rsidP="00000000" w:rsidRDefault="00000000" w:rsidRPr="00000000" w14:paraId="00000133">
            <w:pPr>
              <w:spacing w:after="20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hd w:fill="ffffff" w:val="clear"/>
              <w:spacing w:after="200" w:line="360" w:lineRule="auto"/>
              <w:rPr>
                <w:b w:val="1"/>
                <w:sz w:val="16"/>
                <w:szCs w:val="16"/>
              </w:rPr>
            </w:pPr>
            <w:r w:rsidDel="00000000" w:rsidR="00000000" w:rsidRPr="00000000">
              <w:rPr>
                <w:rFonts w:ascii="Courier New" w:cs="Courier New" w:eastAsia="Courier New" w:hAnsi="Courier New"/>
                <w:b w:val="1"/>
                <w:sz w:val="18"/>
                <w:szCs w:val="18"/>
                <w:rtl w:val="0"/>
              </w:rPr>
              <w:t xml:space="preserve">(define jugador-despues-compra (jugador-comprar-propiedad j1 prop1))</w:t>
            </w:r>
            <w:r w:rsidDel="00000000" w:rsidR="00000000" w:rsidRPr="00000000">
              <w:rPr>
                <w:rtl w:val="0"/>
              </w:rPr>
            </w:r>
          </w:p>
        </w:tc>
      </w:tr>
    </w:tbl>
    <w:p w:rsidR="00000000" w:rsidDel="00000000" w:rsidP="00000000" w:rsidRDefault="00000000" w:rsidRPr="00000000" w14:paraId="00000136">
      <w:pPr>
        <w:spacing w:after="200" w:lineRule="auto"/>
        <w:jc w:val="both"/>
        <w:rPr>
          <w:highlight w:val="yellow"/>
        </w:rPr>
      </w:pPr>
      <w:r w:rsidDel="00000000" w:rsidR="00000000" w:rsidRPr="00000000">
        <w:rPr>
          <w:rtl w:val="0"/>
        </w:rPr>
      </w:r>
    </w:p>
    <w:p w:rsidR="00000000" w:rsidDel="00000000" w:rsidP="00000000" w:rsidRDefault="00000000" w:rsidRPr="00000000" w14:paraId="00000137">
      <w:pPr>
        <w:spacing w:after="200" w:lineRule="auto"/>
        <w:jc w:val="both"/>
        <w:rPr>
          <w:highlight w:val="yellow"/>
        </w:rPr>
      </w:pPr>
      <w:r w:rsidDel="00000000" w:rsidR="00000000" w:rsidRPr="00000000">
        <w:rPr>
          <w:rtl w:val="0"/>
        </w:rPr>
      </w:r>
    </w:p>
    <w:p w:rsidR="00000000" w:rsidDel="00000000" w:rsidP="00000000" w:rsidRDefault="00000000" w:rsidRPr="00000000" w14:paraId="00000138">
      <w:pPr>
        <w:spacing w:after="200" w:lineRule="auto"/>
        <w:jc w:val="both"/>
        <w:rPr>
          <w:highlight w:val="yellow"/>
        </w:rPr>
      </w:pPr>
      <w:r w:rsidDel="00000000" w:rsidR="00000000" w:rsidRPr="00000000">
        <w:rPr>
          <w:rtl w:val="0"/>
        </w:rPr>
      </w:r>
    </w:p>
    <w:p w:rsidR="00000000" w:rsidDel="00000000" w:rsidP="00000000" w:rsidRDefault="00000000" w:rsidRPr="00000000" w14:paraId="00000139">
      <w:pPr>
        <w:pStyle w:val="Heading3"/>
        <w:numPr>
          <w:ilvl w:val="0"/>
          <w:numId w:val="4"/>
        </w:numPr>
        <w:spacing w:after="200" w:lineRule="auto"/>
        <w:ind w:left="720" w:hanging="360"/>
        <w:jc w:val="both"/>
        <w:rPr>
          <w:sz w:val="22"/>
          <w:szCs w:val="22"/>
        </w:rPr>
      </w:pPr>
      <w:bookmarkStart w:colFirst="0" w:colLast="0" w:name="_hzkmiirr0p1g" w:id="17"/>
      <w:bookmarkEnd w:id="17"/>
      <w:r w:rsidDel="00000000" w:rsidR="00000000" w:rsidRPr="00000000">
        <w:rPr>
          <w:b w:val="1"/>
          <w:sz w:val="22"/>
          <w:szCs w:val="22"/>
          <w:rtl w:val="0"/>
        </w:rPr>
        <w:t xml:space="preserve">RF13. (0.2 pts) TDA Jugador - otros - Calcular Renta</w:t>
      </w:r>
      <w:r w:rsidDel="00000000" w:rsidR="00000000" w:rsidRPr="00000000">
        <w:rPr>
          <w:sz w:val="22"/>
          <w:szCs w:val="22"/>
          <w:rtl w:val="0"/>
        </w:rPr>
        <w:t xml:space="preserve">. Función para calcular la renta de una propiedad.</w:t>
      </w:r>
    </w:p>
    <w:tbl>
      <w:tblPr>
        <w:tblStyle w:val="Table12"/>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after="200" w:lineRule="auto"/>
              <w:rPr>
                <w:b w:val="1"/>
                <w:sz w:val="20"/>
                <w:szCs w:val="20"/>
              </w:rPr>
            </w:pPr>
            <w:r w:rsidDel="00000000" w:rsidR="00000000" w:rsidRPr="00000000">
              <w:rPr>
                <w:b w:val="1"/>
                <w:sz w:val="20"/>
                <w:szCs w:val="20"/>
                <w:rtl w:val="0"/>
              </w:rPr>
              <w:t xml:space="preserve">Nombre 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200" w:lineRule="auto"/>
              <w:rPr/>
            </w:pPr>
            <w:r w:rsidDel="00000000" w:rsidR="00000000" w:rsidRPr="00000000">
              <w:rPr>
                <w:b w:val="1"/>
                <w:color w:val="85200c"/>
                <w:rtl w:val="0"/>
              </w:rPr>
              <w:t xml:space="preserve">jugador-calcular-renta</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200" w:lineRule="auto"/>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00" w:lineRule="auto"/>
              <w:rPr/>
            </w:pPr>
            <w:commentRangeStart w:id="19"/>
            <w:commentRangeStart w:id="20"/>
            <w:commentRangeStart w:id="21"/>
            <w:commentRangeStart w:id="22"/>
            <w:r w:rsidDel="00000000" w:rsidR="00000000" w:rsidRPr="00000000">
              <w:rPr>
                <w:rtl w:val="0"/>
              </w:rPr>
              <w:t xml:space="preserve">Resolver de manera declarativa. </w:t>
            </w:r>
            <w:r w:rsidDel="00000000" w:rsidR="00000000" w:rsidRPr="00000000">
              <w:rPr>
                <w:rtl w:val="0"/>
              </w:rPr>
              <w:t xml:space="preserve">La función calcula la renta según el número de casas y hoteles.</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40">
            <w:pPr>
              <w:spacing w:after="20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after="200" w:lineRule="auto"/>
              <w:jc w:val="both"/>
              <w:rPr/>
            </w:pPr>
            <w:r w:rsidDel="00000000" w:rsidR="00000000" w:rsidRPr="00000000">
              <w:rPr>
                <w:rtl w:val="0"/>
              </w:rPr>
              <w:t xml:space="preserve">player</w:t>
            </w:r>
            <w:r w:rsidDel="00000000" w:rsidR="00000000" w:rsidRPr="00000000">
              <w:rPr>
                <w:rtl w:val="0"/>
              </w:rPr>
              <w:t xml:space="preserve"> (jugador)</w:t>
            </w:r>
            <w:r w:rsidDel="00000000" w:rsidR="00000000" w:rsidRPr="00000000">
              <w:rPr>
                <w:rtl w:val="0"/>
              </w:rPr>
              <w:t xml:space="preserve"> X</w:t>
            </w:r>
            <w:commentRangeStart w:id="23"/>
            <w:r w:rsidDel="00000000" w:rsidR="00000000" w:rsidRPr="00000000">
              <w:rPr>
                <w:rtl w:val="0"/>
              </w:rPr>
              <w:t xml:space="preserve"> game (TDA Juego)</w:t>
            </w:r>
            <w:commentRangeEnd w:id="23"/>
            <w:r w:rsidDel="00000000" w:rsidR="00000000" w:rsidRPr="00000000">
              <w:commentReference w:id="23"/>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00" w:lineRule="auto"/>
              <w:rPr>
                <w:i w:val="1"/>
              </w:rPr>
            </w:pPr>
            <w:r w:rsidDel="00000000" w:rsidR="00000000" w:rsidRPr="00000000">
              <w:rPr>
                <w:i w:val="1"/>
                <w:rtl w:val="0"/>
              </w:rPr>
              <w:t xml:space="preserve">int (monto de la renta)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hd w:fill="ffffff" w:val="clear"/>
              <w:spacing w:after="200" w:line="360" w:lineRule="auto"/>
              <w:rPr>
                <w:rFonts w:ascii="Courier New" w:cs="Courier New" w:eastAsia="Courier New" w:hAnsi="Courier New"/>
                <w:b w:val="1"/>
                <w:sz w:val="18"/>
                <w:szCs w:val="18"/>
              </w:rPr>
            </w:pPr>
            <w:commentRangeStart w:id="24"/>
            <w:r w:rsidDel="00000000" w:rsidR="00000000" w:rsidRPr="00000000">
              <w:rPr>
                <w:rFonts w:ascii="Courier New" w:cs="Courier New" w:eastAsia="Courier New" w:hAnsi="Courier New"/>
                <w:b w:val="1"/>
                <w:sz w:val="18"/>
                <w:szCs w:val="18"/>
                <w:rtl w:val="0"/>
              </w:rPr>
              <w:t xml:space="preserve">(jugador-calcular-renta jugador1 juego)</w:t>
            </w:r>
            <w:commentRangeEnd w:id="24"/>
            <w:r w:rsidDel="00000000" w:rsidR="00000000" w:rsidRPr="00000000">
              <w:commentReference w:id="24"/>
            </w:r>
            <w:r w:rsidDel="00000000" w:rsidR="00000000" w:rsidRPr="00000000">
              <w:rPr>
                <w:rtl w:val="0"/>
              </w:rPr>
            </w:r>
          </w:p>
        </w:tc>
      </w:tr>
    </w:tbl>
    <w:p w:rsidR="00000000" w:rsidDel="00000000" w:rsidP="00000000" w:rsidRDefault="00000000" w:rsidRPr="00000000" w14:paraId="00000147">
      <w:pPr>
        <w:spacing w:after="200" w:lineRule="auto"/>
        <w:jc w:val="both"/>
        <w:rPr>
          <w:highlight w:val="yellow"/>
        </w:rPr>
      </w:pPr>
      <w:r w:rsidDel="00000000" w:rsidR="00000000" w:rsidRPr="00000000">
        <w:rPr>
          <w:rtl w:val="0"/>
        </w:rPr>
      </w:r>
    </w:p>
    <w:p w:rsidR="00000000" w:rsidDel="00000000" w:rsidP="00000000" w:rsidRDefault="00000000" w:rsidRPr="00000000" w14:paraId="00000148">
      <w:pPr>
        <w:pStyle w:val="Heading3"/>
        <w:numPr>
          <w:ilvl w:val="0"/>
          <w:numId w:val="4"/>
        </w:numPr>
        <w:spacing w:after="200" w:lineRule="auto"/>
        <w:ind w:left="720" w:hanging="360"/>
        <w:jc w:val="both"/>
        <w:rPr>
          <w:color w:val="434343"/>
        </w:rPr>
      </w:pPr>
      <w:bookmarkStart w:colFirst="0" w:colLast="0" w:name="_7un5gyilefq0" w:id="18"/>
      <w:bookmarkEnd w:id="18"/>
      <w:r w:rsidDel="00000000" w:rsidR="00000000" w:rsidRPr="00000000">
        <w:rPr>
          <w:b w:val="1"/>
          <w:sz w:val="22"/>
          <w:szCs w:val="22"/>
          <w:rtl w:val="0"/>
        </w:rPr>
        <w:t xml:space="preserve">RF14. (0.2 pts) TDA Propiedad - otros - Calcular Renta</w:t>
      </w:r>
      <w:r w:rsidDel="00000000" w:rsidR="00000000" w:rsidRPr="00000000">
        <w:rPr>
          <w:sz w:val="22"/>
          <w:szCs w:val="22"/>
          <w:rtl w:val="0"/>
        </w:rPr>
        <w:t xml:space="preserve">. Función para calcular la renta de una propiedad.</w:t>
      </w:r>
    </w:p>
    <w:tbl>
      <w:tblPr>
        <w:tblStyle w:val="Table13"/>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200" w:lineRule="auto"/>
              <w:rPr>
                <w:b w:val="1"/>
                <w:sz w:val="20"/>
                <w:szCs w:val="20"/>
              </w:rPr>
            </w:pPr>
            <w:r w:rsidDel="00000000" w:rsidR="00000000" w:rsidRPr="00000000">
              <w:rPr>
                <w:b w:val="1"/>
                <w:sz w:val="20"/>
                <w:szCs w:val="20"/>
                <w:rtl w:val="0"/>
              </w:rPr>
              <w:t xml:space="preserve">Nombre 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200" w:lineRule="auto"/>
              <w:rPr/>
            </w:pPr>
            <w:r w:rsidDel="00000000" w:rsidR="00000000" w:rsidRPr="00000000">
              <w:rPr>
                <w:b w:val="1"/>
                <w:color w:val="85200c"/>
                <w:rtl w:val="0"/>
              </w:rPr>
              <w:t xml:space="preserve">propiedad-calcular-renta</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after="20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after="200" w:lineRule="auto"/>
              <w:rPr/>
            </w:pPr>
            <w:r w:rsidDel="00000000" w:rsidR="00000000" w:rsidRPr="00000000">
              <w:rPr>
                <w:rtl w:val="0"/>
              </w:rPr>
              <w:t xml:space="preserve">Puede resolver de manera declarativa. </w:t>
            </w:r>
            <w:r w:rsidDel="00000000" w:rsidR="00000000" w:rsidRPr="00000000">
              <w:rPr>
                <w:rtl w:val="0"/>
              </w:rPr>
              <w:t xml:space="preserve">La función calcula la renta según el número de casas y hoteles.</w:t>
            </w:r>
            <w:r w:rsidDel="00000000" w:rsidR="00000000" w:rsidRPr="00000000">
              <w:rPr>
                <w:rtl w:val="0"/>
              </w:rPr>
            </w:r>
          </w:p>
          <w:p w:rsidR="00000000" w:rsidDel="00000000" w:rsidP="00000000" w:rsidRDefault="00000000" w:rsidRPr="00000000" w14:paraId="0000014F">
            <w:pPr>
              <w:spacing w:after="200" w:lineRule="auto"/>
              <w:rPr/>
            </w:pPr>
            <w:r w:rsidDel="00000000" w:rsidR="00000000" w:rsidRPr="00000000">
              <w:rPr>
                <w:rtl w:val="0"/>
              </w:rPr>
              <w:t xml:space="preserve">Esta función calcula el monto de la renta que debe pagar un jugador al caer en una propiedad específica.</w:t>
            </w:r>
          </w:p>
          <w:p w:rsidR="00000000" w:rsidDel="00000000" w:rsidP="00000000" w:rsidRDefault="00000000" w:rsidRPr="00000000" w14:paraId="00000150">
            <w:pPr>
              <w:spacing w:after="200" w:lineRule="auto"/>
              <w:rPr/>
            </w:pPr>
            <w:r w:rsidDel="00000000" w:rsidR="00000000" w:rsidRPr="00000000">
              <w:rPr>
                <w:rtl w:val="0"/>
              </w:rPr>
              <w:t xml:space="preserve">Para este laboratorio el cálculo de renta es:</w:t>
            </w:r>
          </w:p>
          <w:p w:rsidR="00000000" w:rsidDel="00000000" w:rsidP="00000000" w:rsidRDefault="00000000" w:rsidRPr="00000000" w14:paraId="00000151">
            <w:pPr>
              <w:numPr>
                <w:ilvl w:val="0"/>
                <w:numId w:val="2"/>
              </w:numPr>
              <w:spacing w:after="0" w:afterAutospacing="0" w:lineRule="auto"/>
              <w:ind w:left="720" w:hanging="360"/>
              <w:rPr>
                <w:u w:val="none"/>
              </w:rPr>
            </w:pPr>
            <w:commentRangeStart w:id="25"/>
            <w:r w:rsidDel="00000000" w:rsidR="00000000" w:rsidRPr="00000000">
              <w:rPr>
                <w:rtl w:val="0"/>
              </w:rPr>
              <w:t xml:space="preserve">Renta base = valor de la propiedad</w:t>
            </w:r>
            <w:commentRangeEnd w:id="25"/>
            <w:r w:rsidDel="00000000" w:rsidR="00000000" w:rsidRPr="00000000">
              <w:commentReference w:id="25"/>
            </w:r>
            <w:r w:rsidDel="00000000" w:rsidR="00000000" w:rsidRPr="00000000">
              <w:rPr>
                <w:rtl w:val="0"/>
              </w:rPr>
              <w:t xml:space="preserve"> (si es que no hay construcciones).</w:t>
            </w:r>
          </w:p>
          <w:p w:rsidR="00000000" w:rsidDel="00000000" w:rsidP="00000000" w:rsidRDefault="00000000" w:rsidRPr="00000000" w14:paraId="00000152">
            <w:pPr>
              <w:numPr>
                <w:ilvl w:val="0"/>
                <w:numId w:val="2"/>
              </w:numPr>
              <w:spacing w:after="0" w:afterAutospacing="0" w:lineRule="auto"/>
              <w:ind w:left="720" w:hanging="360"/>
              <w:rPr>
                <w:u w:val="none"/>
              </w:rPr>
            </w:pPr>
            <w:r w:rsidDel="00000000" w:rsidR="00000000" w:rsidRPr="00000000">
              <w:rPr>
                <w:rtl w:val="0"/>
              </w:rPr>
              <w:t xml:space="preserve">Por cada casa construida se aumenta 20% el valor de la propiedad.</w:t>
            </w:r>
          </w:p>
          <w:p w:rsidR="00000000" w:rsidDel="00000000" w:rsidP="00000000" w:rsidRDefault="00000000" w:rsidRPr="00000000" w14:paraId="00000153">
            <w:pPr>
              <w:numPr>
                <w:ilvl w:val="0"/>
                <w:numId w:val="2"/>
              </w:numPr>
              <w:spacing w:after="0" w:afterAutospacing="0" w:lineRule="auto"/>
              <w:ind w:left="720" w:hanging="360"/>
              <w:rPr>
                <w:u w:val="none"/>
              </w:rPr>
            </w:pPr>
            <w:r w:rsidDel="00000000" w:rsidR="00000000" w:rsidRPr="00000000">
              <w:rPr>
                <w:rtl w:val="0"/>
              </w:rPr>
              <w:t xml:space="preserve">Aumento adicional si tiene hotel. La renta con hotel es el doble de la renta con el </w:t>
            </w:r>
            <w:commentRangeStart w:id="26"/>
            <w:commentRangeStart w:id="27"/>
            <w:commentRangeStart w:id="28"/>
            <w:commentRangeStart w:id="29"/>
            <w:commentRangeStart w:id="30"/>
            <w:commentRangeStart w:id="31"/>
            <w:commentRangeStart w:id="32"/>
            <w:commentRangeStart w:id="33"/>
            <w:commentRangeStart w:id="34"/>
            <w:r w:rsidDel="00000000" w:rsidR="00000000" w:rsidRPr="00000000">
              <w:rPr>
                <w:rtl w:val="0"/>
              </w:rPr>
              <w:t xml:space="preserve">máximo de casas</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t xml:space="preserve">. Ejemplo: si la renta con el máximo de casas es 100, la renta con hotel es el doble y queda en 200.</w:t>
            </w:r>
          </w:p>
          <w:p w:rsidR="00000000" w:rsidDel="00000000" w:rsidP="00000000" w:rsidRDefault="00000000" w:rsidRPr="00000000" w14:paraId="00000154">
            <w:pPr>
              <w:numPr>
                <w:ilvl w:val="0"/>
                <w:numId w:val="2"/>
              </w:numPr>
              <w:spacing w:after="200" w:lineRule="auto"/>
              <w:ind w:left="720" w:hanging="360"/>
              <w:rPr>
                <w:u w:val="none"/>
              </w:rPr>
            </w:pPr>
            <w:r w:rsidDel="00000000" w:rsidR="00000000" w:rsidRPr="00000000">
              <w:rPr>
                <w:rtl w:val="0"/>
              </w:rPr>
              <w:t xml:space="preserve">Si la propiedad está hipotecada, la renta es 0.</w:t>
            </w:r>
          </w:p>
          <w:p w:rsidR="00000000" w:rsidDel="00000000" w:rsidP="00000000" w:rsidRDefault="00000000" w:rsidRPr="00000000" w14:paraId="00000155">
            <w:pPr>
              <w:spacing w:after="200" w:lineRule="auto"/>
              <w:rPr/>
            </w:pPr>
            <w:r w:rsidDel="00000000" w:rsidR="00000000" w:rsidRPr="00000000">
              <w:rPr>
                <w:rtl w:val="0"/>
              </w:rPr>
              <w:br w:type="textWrapping"/>
              <w:t xml:space="preserve">Documento de reglas:</w:t>
            </w:r>
          </w:p>
          <w:p w:rsidR="00000000" w:rsidDel="00000000" w:rsidP="00000000" w:rsidRDefault="00000000" w:rsidRPr="00000000" w14:paraId="00000156">
            <w:pPr>
              <w:spacing w:after="200" w:lineRule="auto"/>
              <w:rPr/>
            </w:pPr>
            <w:hyperlink r:id="rId12">
              <w:r w:rsidDel="00000000" w:rsidR="00000000" w:rsidRPr="00000000">
                <w:rPr>
                  <w:color w:val="0000ee"/>
                  <w:u w:val="single"/>
                  <w:rtl w:val="0"/>
                </w:rPr>
                <w:t xml:space="preserve">2025_01 Laboratorio (General)</w:t>
              </w:r>
            </w:hyperlink>
            <w:r w:rsidDel="00000000" w:rsidR="00000000" w:rsidRPr="00000000">
              <w:rPr>
                <w:rtl w:val="0"/>
              </w:rPr>
            </w:r>
          </w:p>
          <w:p w:rsidR="00000000" w:rsidDel="00000000" w:rsidP="00000000" w:rsidRDefault="00000000" w:rsidRPr="00000000" w14:paraId="00000157">
            <w:pPr>
              <w:spacing w:after="20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after="200" w:lineRule="auto"/>
              <w:jc w:val="both"/>
              <w:rPr/>
            </w:pPr>
            <w:r w:rsidDel="00000000" w:rsidR="00000000" w:rsidRPr="00000000">
              <w:rPr>
                <w:rtl w:val="0"/>
              </w:rPr>
              <w:t xml:space="preserve">propiedad</w:t>
            </w:r>
            <w:commentRangeStart w:id="35"/>
            <w:r w:rsidDel="00000000" w:rsidR="00000000" w:rsidRPr="00000000">
              <w:rPr>
                <w:rtl w:val="0"/>
              </w:rPr>
              <w:t xml:space="preserve"> x juego</w:t>
            </w:r>
            <w:commentRangeEnd w:id="35"/>
            <w:r w:rsidDel="00000000" w:rsidR="00000000" w:rsidRPr="00000000">
              <w:commentReference w:id="35"/>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after="200" w:lineRule="auto"/>
              <w:rPr>
                <w:i w:val="1"/>
              </w:rPr>
            </w:pPr>
            <w:r w:rsidDel="00000000" w:rsidR="00000000" w:rsidRPr="00000000">
              <w:rPr>
                <w:i w:val="1"/>
                <w:rtl w:val="0"/>
              </w:rPr>
              <w:t xml:space="preserve">int (monto de la renta)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hd w:fill="ffffff" w:val="clear"/>
              <w:spacing w:after="200" w:line="360" w:lineRule="auto"/>
              <w:rPr>
                <w:rFonts w:ascii="Courier New" w:cs="Courier New" w:eastAsia="Courier New" w:hAnsi="Courier New"/>
                <w:b w:val="1"/>
                <w:sz w:val="18"/>
                <w:szCs w:val="18"/>
              </w:rPr>
            </w:pPr>
            <w:commentRangeStart w:id="36"/>
            <w:r w:rsidDel="00000000" w:rsidR="00000000" w:rsidRPr="00000000">
              <w:rPr>
                <w:rFonts w:ascii="Courier New" w:cs="Courier New" w:eastAsia="Courier New" w:hAnsi="Courier New"/>
                <w:b w:val="1"/>
                <w:sz w:val="18"/>
                <w:szCs w:val="18"/>
                <w:rtl w:val="0"/>
              </w:rPr>
              <w:t xml:space="preserve">(propiedad-calcular-renta prop1 juego1)</w:t>
            </w:r>
            <w:commentRangeEnd w:id="36"/>
            <w:r w:rsidDel="00000000" w:rsidR="00000000" w:rsidRPr="00000000">
              <w:commentReference w:id="36"/>
            </w:r>
            <w:r w:rsidDel="00000000" w:rsidR="00000000" w:rsidRPr="00000000">
              <w:rPr>
                <w:rtl w:val="0"/>
              </w:rPr>
            </w:r>
          </w:p>
        </w:tc>
      </w:tr>
    </w:tbl>
    <w:p w:rsidR="00000000" w:rsidDel="00000000" w:rsidP="00000000" w:rsidRDefault="00000000" w:rsidRPr="00000000" w14:paraId="0000015E">
      <w:pPr>
        <w:spacing w:after="200" w:lineRule="auto"/>
        <w:jc w:val="both"/>
        <w:rPr>
          <w:highlight w:val="yellow"/>
        </w:rPr>
      </w:pPr>
      <w:r w:rsidDel="00000000" w:rsidR="00000000" w:rsidRPr="00000000">
        <w:rPr>
          <w:rtl w:val="0"/>
        </w:rPr>
      </w:r>
    </w:p>
    <w:p w:rsidR="00000000" w:rsidDel="00000000" w:rsidP="00000000" w:rsidRDefault="00000000" w:rsidRPr="00000000" w14:paraId="0000015F">
      <w:pPr>
        <w:pStyle w:val="Heading3"/>
        <w:numPr>
          <w:ilvl w:val="0"/>
          <w:numId w:val="4"/>
        </w:numPr>
        <w:spacing w:after="200" w:lineRule="auto"/>
        <w:ind w:left="720" w:hanging="360"/>
        <w:jc w:val="both"/>
        <w:rPr>
          <w:b w:val="1"/>
          <w:color w:val="434343"/>
          <w:sz w:val="28"/>
          <w:szCs w:val="28"/>
        </w:rPr>
      </w:pPr>
      <w:bookmarkStart w:colFirst="0" w:colLast="0" w:name="_udloydaxq05g" w:id="19"/>
      <w:bookmarkEnd w:id="19"/>
      <w:r w:rsidDel="00000000" w:rsidR="00000000" w:rsidRPr="00000000">
        <w:rPr>
          <w:b w:val="1"/>
          <w:sz w:val="22"/>
          <w:szCs w:val="22"/>
          <w:rtl w:val="0"/>
        </w:rPr>
        <w:t xml:space="preserve">(0.2) RF15 TDA Propiedad- modificador -Construir Casa</w:t>
      </w:r>
    </w:p>
    <w:tbl>
      <w:tblPr>
        <w:tblStyle w:val="Table14"/>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00" w:lineRule="auto"/>
              <w:rPr>
                <w:b w:val="1"/>
                <w:sz w:val="20"/>
                <w:szCs w:val="20"/>
              </w:rPr>
            </w:pPr>
            <w:r w:rsidDel="00000000" w:rsidR="00000000" w:rsidRPr="00000000">
              <w:rPr>
                <w:b w:val="1"/>
                <w:sz w:val="20"/>
                <w:szCs w:val="20"/>
                <w:rtl w:val="0"/>
              </w:rPr>
              <w:t xml:space="preserve">Nombre 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after="200" w:lineRule="auto"/>
              <w:rPr/>
            </w:pPr>
            <w:r w:rsidDel="00000000" w:rsidR="00000000" w:rsidRPr="00000000">
              <w:rPr>
                <w:b w:val="1"/>
                <w:color w:val="85200c"/>
                <w:rtl w:val="0"/>
              </w:rPr>
              <w:t xml:space="preserve">propiedad-construir-casa</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after="200" w:lineRule="auto"/>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after="200" w:lineRule="auto"/>
              <w:rPr/>
            </w:pPr>
            <w:r w:rsidDel="00000000" w:rsidR="00000000" w:rsidRPr="00000000">
              <w:rPr>
                <w:rtl w:val="0"/>
              </w:rPr>
              <w:t xml:space="preserve">Puede resolver de manera declarativa. </w:t>
            </w:r>
          </w:p>
          <w:p w:rsidR="00000000" w:rsidDel="00000000" w:rsidP="00000000" w:rsidRDefault="00000000" w:rsidRPr="00000000" w14:paraId="00000166">
            <w:pPr>
              <w:spacing w:after="200" w:lineRule="auto"/>
              <w:rPr/>
            </w:pPr>
            <w:r w:rsidDel="00000000" w:rsidR="00000000" w:rsidRPr="00000000">
              <w:rPr>
                <w:rtl w:val="0"/>
              </w:rPr>
              <w:t xml:space="preserve">Incrementar el número de casas en una propiedad, verificando que no supere el máximo permitido según el juego.</w:t>
            </w:r>
          </w:p>
          <w:p w:rsidR="00000000" w:rsidDel="00000000" w:rsidP="00000000" w:rsidRDefault="00000000" w:rsidRPr="00000000" w14:paraId="00000167">
            <w:pPr>
              <w:spacing w:after="200" w:lineRule="auto"/>
              <w:rPr/>
            </w:pPr>
            <w:r w:rsidDel="00000000" w:rsidR="00000000" w:rsidRPr="00000000">
              <w:rPr>
                <w:rtl w:val="0"/>
              </w:rPr>
              <w:t xml:space="preserve">Esta función incrementa en 1 el número de casas en una propiedad, siempre y cuando no se supere el máximo de casas permitido (definido en el juego). Si ya se alcanzó el máximo, la función retorna la propiedad sin cambios.</w:t>
            </w:r>
          </w:p>
          <w:p w:rsidR="00000000" w:rsidDel="00000000" w:rsidP="00000000" w:rsidRDefault="00000000" w:rsidRPr="00000000" w14:paraId="00000168">
            <w:pPr>
              <w:spacing w:after="200" w:lineRule="auto"/>
              <w:rPr/>
            </w:pPr>
            <w:r w:rsidDel="00000000" w:rsidR="00000000" w:rsidRPr="00000000">
              <w:rPr>
                <w:rtl w:val="0"/>
              </w:rPr>
              <w:t xml:space="preserve">Aclaración: en este laboratorio el costo de construir una casa es el valor de la propiedad definido en el TDA propiedad.</w:t>
            </w:r>
          </w:p>
          <w:p w:rsidR="00000000" w:rsidDel="00000000" w:rsidP="00000000" w:rsidRDefault="00000000" w:rsidRPr="00000000" w14:paraId="00000169">
            <w:pPr>
              <w:spacing w:after="20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after="200" w:lineRule="auto"/>
              <w:jc w:val="both"/>
              <w:rPr/>
            </w:pPr>
            <w:r w:rsidDel="00000000" w:rsidR="00000000" w:rsidRPr="00000000">
              <w:rPr>
                <w:rtl w:val="0"/>
              </w:rPr>
              <w:t xml:space="preserve">propiedad (propiedad) X juego (juego)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after="200" w:lineRule="auto"/>
              <w:rPr>
                <w:i w:val="1"/>
              </w:rPr>
            </w:pPr>
            <w:r w:rsidDel="00000000" w:rsidR="00000000" w:rsidRPr="00000000">
              <w:rPr>
                <w:i w:val="1"/>
                <w:rtl w:val="0"/>
              </w:rPr>
              <w:t xml:space="preserve">propiedad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hd w:fill="ffffff" w:val="clear"/>
              <w:spacing w:after="200" w:line="360" w:lineRule="auto"/>
              <w:rPr>
                <w:rFonts w:ascii="Courier New" w:cs="Courier New" w:eastAsia="Courier New" w:hAnsi="Courier New"/>
                <w:b w:val="1"/>
                <w:sz w:val="18"/>
                <w:szCs w:val="18"/>
              </w:rPr>
            </w:pPr>
            <w:commentRangeStart w:id="37"/>
            <w:r w:rsidDel="00000000" w:rsidR="00000000" w:rsidRPr="00000000">
              <w:rPr>
                <w:rFonts w:ascii="Courier New" w:cs="Courier New" w:eastAsia="Courier New" w:hAnsi="Courier New"/>
                <w:b w:val="1"/>
                <w:sz w:val="18"/>
                <w:szCs w:val="18"/>
                <w:rtl w:val="0"/>
              </w:rPr>
              <w:t xml:space="preserve">(define prop-con-casa (propiedad-construir-casa prop1 g3))</w:t>
            </w:r>
            <w:commentRangeEnd w:id="37"/>
            <w:r w:rsidDel="00000000" w:rsidR="00000000" w:rsidRPr="00000000">
              <w:commentReference w:id="37"/>
            </w:r>
            <w:r w:rsidDel="00000000" w:rsidR="00000000" w:rsidRPr="00000000">
              <w:rPr>
                <w:rtl w:val="0"/>
              </w:rPr>
            </w:r>
          </w:p>
        </w:tc>
      </w:tr>
    </w:tbl>
    <w:p w:rsidR="00000000" w:rsidDel="00000000" w:rsidP="00000000" w:rsidRDefault="00000000" w:rsidRPr="00000000" w14:paraId="00000170">
      <w:pPr>
        <w:spacing w:after="200" w:lineRule="auto"/>
        <w:jc w:val="both"/>
        <w:rPr/>
      </w:pPr>
      <w:r w:rsidDel="00000000" w:rsidR="00000000" w:rsidRPr="00000000">
        <w:rPr>
          <w:rtl w:val="0"/>
        </w:rPr>
      </w:r>
    </w:p>
    <w:p w:rsidR="00000000" w:rsidDel="00000000" w:rsidP="00000000" w:rsidRDefault="00000000" w:rsidRPr="00000000" w14:paraId="00000171">
      <w:pPr>
        <w:pStyle w:val="Heading3"/>
        <w:numPr>
          <w:ilvl w:val="0"/>
          <w:numId w:val="4"/>
        </w:numPr>
        <w:spacing w:after="200" w:lineRule="auto"/>
        <w:ind w:left="720" w:hanging="360"/>
        <w:jc w:val="both"/>
        <w:rPr>
          <w:b w:val="1"/>
          <w:color w:val="434343"/>
          <w:sz w:val="28"/>
          <w:szCs w:val="28"/>
        </w:rPr>
      </w:pPr>
      <w:bookmarkStart w:colFirst="0" w:colLast="0" w:name="_js78gx5nd7cr" w:id="20"/>
      <w:bookmarkEnd w:id="20"/>
      <w:r w:rsidDel="00000000" w:rsidR="00000000" w:rsidRPr="00000000">
        <w:rPr>
          <w:b w:val="1"/>
          <w:sz w:val="22"/>
          <w:szCs w:val="22"/>
          <w:rtl w:val="0"/>
        </w:rPr>
        <w:t xml:space="preserve">(0.2 pto) RF16 TDA Juego - modificador -Construir Hotel</w:t>
      </w:r>
    </w:p>
    <w:p w:rsidR="00000000" w:rsidDel="00000000" w:rsidP="00000000" w:rsidRDefault="00000000" w:rsidRPr="00000000" w14:paraId="00000172">
      <w:pPr>
        <w:ind w:left="720" w:firstLine="0"/>
        <w:rPr/>
      </w:pPr>
      <w:r w:rsidDel="00000000" w:rsidR="00000000" w:rsidRPr="00000000">
        <w:rPr>
          <w:rtl w:val="0"/>
        </w:rPr>
        <w:t xml:space="preserve">Esta función puede ser construida en el TDA Juego o en el TDA propiedad. Ambos son válidos, en caso de presentar importación circular puede usar la instrucción dynamic-require </w:t>
      </w:r>
      <w:hyperlink r:id="rId13">
        <w:r w:rsidDel="00000000" w:rsidR="00000000" w:rsidRPr="00000000">
          <w:rPr>
            <w:color w:val="1155cc"/>
            <w:u w:val="single"/>
            <w:rtl w:val="0"/>
          </w:rPr>
          <w:t xml:space="preserve">14.4 Module Names and Loading</w:t>
        </w:r>
      </w:hyperlink>
      <w:r w:rsidDel="00000000" w:rsidR="00000000" w:rsidRPr="00000000">
        <w:rPr>
          <w:rtl w:val="0"/>
        </w:rPr>
        <w:br w:type="textWrapping"/>
      </w:r>
      <w:r w:rsidDel="00000000" w:rsidR="00000000" w:rsidRPr="00000000">
        <w:rPr>
          <w:rtl w:val="0"/>
        </w:rPr>
      </w:r>
    </w:p>
    <w:tbl>
      <w:tblPr>
        <w:tblStyle w:val="Table15"/>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after="200" w:lineRule="auto"/>
              <w:rPr>
                <w:b w:val="1"/>
                <w:sz w:val="20"/>
                <w:szCs w:val="20"/>
              </w:rPr>
            </w:pPr>
            <w:r w:rsidDel="00000000" w:rsidR="00000000" w:rsidRPr="00000000">
              <w:rPr>
                <w:b w:val="1"/>
                <w:sz w:val="20"/>
                <w:szCs w:val="20"/>
                <w:rtl w:val="0"/>
              </w:rPr>
              <w:t xml:space="preserve">Nombre 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after="200" w:lineRule="auto"/>
              <w:rPr/>
            </w:pPr>
            <w:r w:rsidDel="00000000" w:rsidR="00000000" w:rsidRPr="00000000">
              <w:rPr>
                <w:b w:val="1"/>
                <w:color w:val="85200c"/>
                <w:rtl w:val="0"/>
              </w:rPr>
              <w:t xml:space="preserve">propiedad-construir-hotel</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after="20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after="200" w:lineRule="auto"/>
              <w:rPr/>
            </w:pPr>
            <w:r w:rsidDel="00000000" w:rsidR="00000000" w:rsidRPr="00000000">
              <w:rPr>
                <w:rtl w:val="0"/>
              </w:rPr>
              <w:t xml:space="preserve">Puede resolver de manera declarativa. </w:t>
            </w:r>
          </w:p>
          <w:p w:rsidR="00000000" w:rsidDel="00000000" w:rsidP="00000000" w:rsidRDefault="00000000" w:rsidRPr="00000000" w14:paraId="00000179">
            <w:pPr>
              <w:spacing w:after="200" w:lineRule="auto"/>
              <w:rPr/>
            </w:pPr>
            <w:r w:rsidDel="00000000" w:rsidR="00000000" w:rsidRPr="00000000">
              <w:rPr>
                <w:rtl w:val="0"/>
              </w:rPr>
              <w:t xml:space="preserve">Convertir las casas de una propiedad en un hotel si se tiene el máximo de casas permitido.</w:t>
            </w:r>
          </w:p>
          <w:p w:rsidR="00000000" w:rsidDel="00000000" w:rsidP="00000000" w:rsidRDefault="00000000" w:rsidRPr="00000000" w14:paraId="0000017A">
            <w:pPr>
              <w:spacing w:after="200" w:lineRule="auto"/>
              <w:rPr/>
            </w:pPr>
            <w:r w:rsidDel="00000000" w:rsidR="00000000" w:rsidRPr="00000000">
              <w:rPr>
                <w:rtl w:val="0"/>
              </w:rPr>
              <w:t xml:space="preserve">Esta función convierte las casas en un hotel si la propiedad tiene el número máximo de casas (definido en el juego). Al hacerlo, establece el campo esHotel a #t y el número de casas a 0. Si la propiedad no tiene el máximo de casas, la función retorna la propiedad sin cambios</w:t>
            </w:r>
          </w:p>
          <w:p w:rsidR="00000000" w:rsidDel="00000000" w:rsidP="00000000" w:rsidRDefault="00000000" w:rsidRPr="00000000" w14:paraId="0000017B">
            <w:pPr>
              <w:spacing w:after="200" w:lineRule="auto"/>
              <w:rPr/>
            </w:pPr>
            <w:r w:rsidDel="00000000" w:rsidR="00000000" w:rsidRPr="00000000">
              <w:rPr>
                <w:rtl w:val="0"/>
              </w:rPr>
              <w:t xml:space="preserve">Aclaración: par</w:t>
            </w:r>
            <w:commentRangeStart w:id="38"/>
            <w:commentRangeStart w:id="39"/>
            <w:r w:rsidDel="00000000" w:rsidR="00000000" w:rsidRPr="00000000">
              <w:rPr>
                <w:rtl w:val="0"/>
              </w:rPr>
              <w:t xml:space="preserve">a este laboratorio 1 el costo monetario de un hotel se simplificó, construir un hotel es reemplazar el número máximo de casas con el hotel, no tiene un costo monetario asociado</w:t>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t xml:space="preserve"> (en términos de juego el costo es que se perdieron las casas construidas).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after="200" w:lineRule="auto"/>
              <w:jc w:val="both"/>
              <w:rPr/>
            </w:pPr>
            <w:r w:rsidDel="00000000" w:rsidR="00000000" w:rsidRPr="00000000">
              <w:rPr>
                <w:rtl w:val="0"/>
              </w:rPr>
              <w:t xml:space="preserve">propiedad (propiedad) X juego (juego)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after="200" w:lineRule="auto"/>
              <w:rPr>
                <w:i w:val="1"/>
              </w:rPr>
            </w:pPr>
            <w:r w:rsidDel="00000000" w:rsidR="00000000" w:rsidRPr="00000000">
              <w:rPr>
                <w:i w:val="1"/>
                <w:rtl w:val="0"/>
              </w:rPr>
              <w:t xml:space="preserve">propiedad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hd w:fill="ffffff" w:val="clear"/>
              <w:spacing w:after="200" w:line="360" w:lineRule="auto"/>
              <w:rPr>
                <w:rFonts w:ascii="Courier New" w:cs="Courier New" w:eastAsia="Courier New" w:hAnsi="Courier New"/>
                <w:b w:val="1"/>
                <w:sz w:val="18"/>
                <w:szCs w:val="18"/>
              </w:rPr>
            </w:pPr>
            <w:commentRangeStart w:id="40"/>
            <w:r w:rsidDel="00000000" w:rsidR="00000000" w:rsidRPr="00000000">
              <w:rPr>
                <w:rFonts w:ascii="Courier New" w:cs="Courier New" w:eastAsia="Courier New" w:hAnsi="Courier New"/>
                <w:b w:val="1"/>
                <w:sz w:val="18"/>
                <w:szCs w:val="18"/>
                <w:rtl w:val="0"/>
              </w:rPr>
              <w:t xml:space="preserve">(define prop-con-hotel (propiedad-construir-hotel prop1 g3))</w:t>
            </w:r>
            <w:commentRangeEnd w:id="40"/>
            <w:r w:rsidDel="00000000" w:rsidR="00000000" w:rsidRPr="00000000">
              <w:commentReference w:id="40"/>
            </w:r>
            <w:r w:rsidDel="00000000" w:rsidR="00000000" w:rsidRPr="00000000">
              <w:rPr>
                <w:rtl w:val="0"/>
              </w:rPr>
            </w:r>
          </w:p>
        </w:tc>
      </w:tr>
    </w:tbl>
    <w:p w:rsidR="00000000" w:rsidDel="00000000" w:rsidP="00000000" w:rsidRDefault="00000000" w:rsidRPr="00000000" w14:paraId="00000182">
      <w:pPr>
        <w:spacing w:after="200" w:lineRule="auto"/>
        <w:jc w:val="both"/>
        <w:rPr/>
      </w:pPr>
      <w:r w:rsidDel="00000000" w:rsidR="00000000" w:rsidRPr="00000000">
        <w:rPr>
          <w:rtl w:val="0"/>
        </w:rPr>
      </w:r>
    </w:p>
    <w:p w:rsidR="00000000" w:rsidDel="00000000" w:rsidP="00000000" w:rsidRDefault="00000000" w:rsidRPr="00000000" w14:paraId="00000183">
      <w:pPr>
        <w:pStyle w:val="Heading3"/>
        <w:numPr>
          <w:ilvl w:val="0"/>
          <w:numId w:val="4"/>
        </w:numPr>
        <w:spacing w:after="200" w:lineRule="auto"/>
        <w:ind w:left="720" w:hanging="360"/>
        <w:jc w:val="both"/>
        <w:rPr>
          <w:sz w:val="22"/>
          <w:szCs w:val="22"/>
        </w:rPr>
      </w:pPr>
      <w:bookmarkStart w:colFirst="0" w:colLast="0" w:name="_ebug44lnw9nn" w:id="21"/>
      <w:bookmarkEnd w:id="21"/>
      <w:r w:rsidDel="00000000" w:rsidR="00000000" w:rsidRPr="00000000">
        <w:rPr>
          <w:b w:val="1"/>
          <w:sz w:val="22"/>
          <w:szCs w:val="22"/>
          <w:rtl w:val="0"/>
        </w:rPr>
        <w:t xml:space="preserve">RF17. (0.2 pts) TDA Jugador - otros - Pagar Renta</w:t>
      </w:r>
      <w:r w:rsidDel="00000000" w:rsidR="00000000" w:rsidRPr="00000000">
        <w:rPr>
          <w:sz w:val="22"/>
          <w:szCs w:val="22"/>
          <w:rtl w:val="0"/>
        </w:rPr>
        <w:t xml:space="preserve">. Función para que un jugador pague renta a otro.</w:t>
      </w:r>
    </w:p>
    <w:tbl>
      <w:tblPr>
        <w:tblStyle w:val="Table16"/>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after="200" w:lineRule="auto"/>
              <w:rPr>
                <w:b w:val="1"/>
                <w:sz w:val="20"/>
                <w:szCs w:val="20"/>
              </w:rPr>
            </w:pPr>
            <w:r w:rsidDel="00000000" w:rsidR="00000000" w:rsidRPr="00000000">
              <w:rPr>
                <w:b w:val="1"/>
                <w:sz w:val="20"/>
                <w:szCs w:val="20"/>
                <w:rtl w:val="0"/>
              </w:rPr>
              <w:t xml:space="preserve">Nombre 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after="200" w:lineRule="auto"/>
              <w:rPr/>
            </w:pPr>
            <w:r w:rsidDel="00000000" w:rsidR="00000000" w:rsidRPr="00000000">
              <w:rPr>
                <w:b w:val="1"/>
                <w:color w:val="85200c"/>
                <w:rtl w:val="0"/>
              </w:rPr>
              <w:t xml:space="preserve">jugador-pagar-renta</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after="200" w:lineRule="auto"/>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after="200" w:lineRule="auto"/>
              <w:rPr/>
            </w:pPr>
            <w:r w:rsidDel="00000000" w:rsidR="00000000" w:rsidRPr="00000000">
              <w:rPr>
                <w:rtl w:val="0"/>
              </w:rPr>
              <w:t xml:space="preserve">Resolver de manera declarativa. </w:t>
            </w:r>
            <w:commentRangeStart w:id="41"/>
            <w:commentRangeStart w:id="42"/>
            <w:commentRangeStart w:id="43"/>
            <w:r w:rsidDel="00000000" w:rsidR="00000000" w:rsidRPr="00000000">
              <w:rPr>
                <w:rtl w:val="0"/>
              </w:rPr>
              <w:t xml:space="preserve">La función transfiere dinero de un jugador a otro.</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18A">
            <w:pPr>
              <w:spacing w:after="200" w:lineRule="auto"/>
              <w:rPr/>
            </w:pPr>
            <w:r w:rsidDel="00000000" w:rsidR="00000000" w:rsidRPr="00000000">
              <w:rPr>
                <w:rtl w:val="0"/>
              </w:rPr>
              <w:t xml:space="preserve">Aclaración: un jugador paga renta a otro cuando al momento de ejecutar el turno este cae en propiedad ajena. El cálculo de renta no se realiza en esta función si no que acá sólo se realiza el pago.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after="200" w:lineRule="auto"/>
              <w:jc w:val="both"/>
              <w:rPr/>
            </w:pPr>
            <w:r w:rsidDel="00000000" w:rsidR="00000000" w:rsidRPr="00000000">
              <w:rPr>
                <w:rtl w:val="0"/>
              </w:rPr>
              <w:t xml:space="preserve">jugador-pagador (jugador) X jugador-receptor (jugador) X monto (int)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after="200" w:lineRule="auto"/>
              <w:rPr>
                <w:i w:val="1"/>
              </w:rPr>
            </w:pPr>
            <w:commentRangeStart w:id="44"/>
            <w:commentRangeStart w:id="45"/>
            <w:commentRangeStart w:id="46"/>
            <w:r w:rsidDel="00000000" w:rsidR="00000000" w:rsidRPr="00000000">
              <w:rPr>
                <w:i w:val="1"/>
                <w:rtl w:val="0"/>
              </w:rPr>
              <w:t xml:space="preserve">Lista jugadores actualizados</w:t>
            </w:r>
          </w:p>
        </w:tc>
      </w:tr>
      <w:tr>
        <w:trPr>
          <w:cantSplit w:val="0"/>
          <w:trHeight w:val="69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sz w:val="20"/>
                <w:szCs w:val="20"/>
              </w:rPr>
            </w:pP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hd w:fill="ffffff" w:val="clear"/>
              <w:spacing w:after="240" w:before="24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(define jugadores-actualizados (jugador-pagar-renta j1 j2 50))</w:t>
            </w:r>
            <w:r w:rsidDel="00000000" w:rsidR="00000000" w:rsidRPr="00000000">
              <w:rPr>
                <w:rtl w:val="0"/>
              </w:rPr>
            </w:r>
          </w:p>
        </w:tc>
      </w:tr>
    </w:tbl>
    <w:p w:rsidR="00000000" w:rsidDel="00000000" w:rsidP="00000000" w:rsidRDefault="00000000" w:rsidRPr="00000000" w14:paraId="00000191">
      <w:pPr>
        <w:pStyle w:val="Heading3"/>
        <w:numPr>
          <w:ilvl w:val="0"/>
          <w:numId w:val="4"/>
        </w:numPr>
        <w:spacing w:after="200" w:lineRule="auto"/>
        <w:ind w:left="720" w:hanging="360"/>
        <w:jc w:val="both"/>
        <w:rPr>
          <w:sz w:val="22"/>
          <w:szCs w:val="22"/>
        </w:rPr>
      </w:pPr>
      <w:bookmarkStart w:colFirst="0" w:colLast="0" w:name="_u56rtac44g2z" w:id="22"/>
      <w:bookmarkEnd w:id="22"/>
      <w:r w:rsidDel="00000000" w:rsidR="00000000" w:rsidRPr="00000000">
        <w:rPr>
          <w:b w:val="1"/>
          <w:sz w:val="22"/>
          <w:szCs w:val="22"/>
          <w:rtl w:val="0"/>
        </w:rPr>
        <w:t xml:space="preserve">RF18. (0.2 pts) TDA Propiedad - modificador - Hipotecar Propiedad</w:t>
      </w:r>
      <w:r w:rsidDel="00000000" w:rsidR="00000000" w:rsidRPr="00000000">
        <w:rPr>
          <w:sz w:val="22"/>
          <w:szCs w:val="22"/>
          <w:rtl w:val="0"/>
        </w:rPr>
        <w:t xml:space="preserve">. Función para hipotecar una propiedad.</w:t>
      </w:r>
    </w:p>
    <w:tbl>
      <w:tblPr>
        <w:tblStyle w:val="Table17"/>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blHeader w:val="0"/>
          <w:trPrChange w:author="Alejandra Silva Samanez" w:id="1" w:date="2025-05-05T14:28:17Z">
            <w:trPr>
              <w:cantSplit w:val="0"/>
              <w:trHeight w:val="226.85058593749994" w:hRule="atLeast"/>
              <w:tblHeader w:val="0"/>
            </w:trPr>
          </w:trPrChange>
        </w:trPr>
        <w:tc>
          <w:tcPr>
            <w:shd w:fill="auto" w:val="clear"/>
            <w:tcMar>
              <w:top w:w="100.0" w:type="dxa"/>
              <w:left w:w="100.0" w:type="dxa"/>
              <w:bottom w:w="100.0" w:type="dxa"/>
              <w:right w:w="100.0" w:type="dxa"/>
            </w:tcMar>
            <w:vAlign w:val="top"/>
            <w:tcPrChange w:author="Alejandra Silva Samanez" w:id="1" w:date="2025-05-05T14:28:17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192">
            <w:pPr>
              <w:spacing w:after="200" w:lineRule="auto"/>
              <w:rPr>
                <w:b w:val="1"/>
                <w:sz w:val="20"/>
                <w:szCs w:val="20"/>
              </w:rPr>
            </w:pPr>
            <w:r w:rsidDel="00000000" w:rsidR="00000000" w:rsidRPr="00000000">
              <w:rPr>
                <w:b w:val="1"/>
                <w:sz w:val="20"/>
                <w:szCs w:val="20"/>
                <w:rtl w:val="0"/>
              </w:rPr>
              <w:t xml:space="preserve">Nombre función</w:t>
            </w:r>
          </w:p>
        </w:tc>
        <w:tc>
          <w:tcPr>
            <w:shd w:fill="auto" w:val="clear"/>
            <w:tcMar>
              <w:top w:w="100.0" w:type="dxa"/>
              <w:left w:w="100.0" w:type="dxa"/>
              <w:bottom w:w="100.0" w:type="dxa"/>
              <w:right w:w="100.0" w:type="dxa"/>
            </w:tcMar>
            <w:vAlign w:val="top"/>
            <w:tcPrChange w:author="Alejandra Silva Samanez" w:id="1" w:date="2025-05-05T14:28:17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193">
            <w:pPr>
              <w:spacing w:after="200" w:lineRule="auto"/>
              <w:rPr/>
            </w:pPr>
            <w:r w:rsidDel="00000000" w:rsidR="00000000" w:rsidRPr="00000000">
              <w:rPr>
                <w:b w:val="1"/>
                <w:color w:val="85200c"/>
                <w:rtl w:val="0"/>
              </w:rPr>
              <w:t xml:space="preserve">propiedad-hipotecar</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after="200" w:lineRule="auto"/>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after="200" w:lineRule="auto"/>
              <w:rPr/>
            </w:pPr>
            <w:r w:rsidDel="00000000" w:rsidR="00000000" w:rsidRPr="00000000">
              <w:rPr>
                <w:rtl w:val="0"/>
              </w:rPr>
              <w:t xml:space="preserve">Resolver de manera declarativa. La función cambia el estado de la propiedad a hipotecada.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after="200" w:lineRule="auto"/>
              <w:jc w:val="both"/>
              <w:rPr/>
            </w:pPr>
            <w:r w:rsidDel="00000000" w:rsidR="00000000" w:rsidRPr="00000000">
              <w:rPr>
                <w:rtl w:val="0"/>
              </w:rPr>
              <w:t xml:space="preserve">prop (propiedad)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after="200" w:lineRule="auto"/>
              <w:rPr>
                <w:i w:val="1"/>
              </w:rPr>
            </w:pPr>
            <w:r w:rsidDel="00000000" w:rsidR="00000000" w:rsidRPr="00000000">
              <w:rPr>
                <w:i w:val="1"/>
                <w:rtl w:val="0"/>
              </w:rPr>
              <w:t xml:space="preserve">propiedad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hd w:fill="ffffff" w:val="clear"/>
              <w:spacing w:after="240" w:before="24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(define propiedad-hipotecada (propiedad-hipotecar prop1))</w:t>
            </w:r>
            <w:r w:rsidDel="00000000" w:rsidR="00000000" w:rsidRPr="00000000">
              <w:rPr>
                <w:rtl w:val="0"/>
              </w:rPr>
            </w:r>
          </w:p>
        </w:tc>
      </w:tr>
    </w:tbl>
    <w:p w:rsidR="00000000" w:rsidDel="00000000" w:rsidP="00000000" w:rsidRDefault="00000000" w:rsidRPr="00000000" w14:paraId="0000019E">
      <w:pPr>
        <w:spacing w:after="200" w:lineRule="auto"/>
        <w:jc w:val="both"/>
        <w:rPr>
          <w:highlight w:val="yellow"/>
        </w:rPr>
      </w:pPr>
      <w:r w:rsidDel="00000000" w:rsidR="00000000" w:rsidRPr="00000000">
        <w:rPr>
          <w:rtl w:val="0"/>
        </w:rPr>
      </w:r>
    </w:p>
    <w:p w:rsidR="00000000" w:rsidDel="00000000" w:rsidP="00000000" w:rsidRDefault="00000000" w:rsidRPr="00000000" w14:paraId="0000019F">
      <w:pPr>
        <w:pStyle w:val="Heading3"/>
        <w:numPr>
          <w:ilvl w:val="0"/>
          <w:numId w:val="4"/>
        </w:numPr>
        <w:spacing w:after="200" w:lineRule="auto"/>
        <w:ind w:left="720" w:hanging="360"/>
        <w:jc w:val="both"/>
        <w:rPr>
          <w:sz w:val="22"/>
          <w:szCs w:val="22"/>
        </w:rPr>
      </w:pPr>
      <w:bookmarkStart w:colFirst="0" w:colLast="0" w:name="_janpno4gwgwh" w:id="23"/>
      <w:bookmarkEnd w:id="23"/>
      <w:r w:rsidDel="00000000" w:rsidR="00000000" w:rsidRPr="00000000">
        <w:rPr>
          <w:b w:val="1"/>
          <w:sz w:val="22"/>
          <w:szCs w:val="22"/>
          <w:rtl w:val="0"/>
        </w:rPr>
        <w:t xml:space="preserve">RF19. (0.2 pts) TDA Juego - modificador -Extraer carta</w:t>
      </w:r>
      <w:r w:rsidDel="00000000" w:rsidR="00000000" w:rsidRPr="00000000">
        <w:rPr>
          <w:sz w:val="22"/>
          <w:szCs w:val="22"/>
          <w:rtl w:val="0"/>
        </w:rPr>
        <w:t xml:space="preserve">. Función para extraer una carta del mazo correspondiente </w:t>
      </w:r>
    </w:p>
    <w:tbl>
      <w:tblPr>
        <w:tblStyle w:val="Table18"/>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after="200" w:lineRule="auto"/>
              <w:rPr>
                <w:b w:val="1"/>
                <w:sz w:val="20"/>
                <w:szCs w:val="20"/>
              </w:rPr>
            </w:pPr>
            <w:r w:rsidDel="00000000" w:rsidR="00000000" w:rsidRPr="00000000">
              <w:rPr>
                <w:b w:val="1"/>
                <w:sz w:val="20"/>
                <w:szCs w:val="20"/>
                <w:rtl w:val="0"/>
              </w:rPr>
              <w:t xml:space="preserve">Nombre 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after="200" w:lineRule="auto"/>
              <w:rPr/>
            </w:pPr>
            <w:r w:rsidDel="00000000" w:rsidR="00000000" w:rsidRPr="00000000">
              <w:rPr>
                <w:b w:val="1"/>
                <w:color w:val="85200c"/>
                <w:rtl w:val="0"/>
              </w:rPr>
              <w:t xml:space="preserve">juego-extraer-carta</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after="20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after="200" w:lineRule="auto"/>
              <w:rPr/>
            </w:pPr>
            <w:r w:rsidDel="00000000" w:rsidR="00000000" w:rsidRPr="00000000">
              <w:rPr>
                <w:rtl w:val="0"/>
              </w:rPr>
              <w:t xml:space="preserve">La función extrae </w:t>
            </w:r>
            <w:commentRangeStart w:id="47"/>
            <w:commentRangeStart w:id="48"/>
            <w:r w:rsidDel="00000000" w:rsidR="00000000" w:rsidRPr="00000000">
              <w:rPr>
                <w:rtl w:val="0"/>
              </w:rPr>
              <w:t xml:space="preserve">una carta aleatoria</w:t>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t xml:space="preserve"> del mazo indicado.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after="200" w:lineRule="auto"/>
              <w:jc w:val="both"/>
              <w:rPr/>
            </w:pPr>
            <w:r w:rsidDel="00000000" w:rsidR="00000000" w:rsidRPr="00000000">
              <w:rPr>
                <w:rtl w:val="0"/>
              </w:rPr>
              <w:t xml:space="preserve">juego (juego) X tipoMazo (string: "suerte" o "comunidad")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after="200" w:lineRule="auto"/>
              <w:rPr>
                <w:i w:val="1"/>
              </w:rPr>
            </w:pPr>
            <w:r w:rsidDel="00000000" w:rsidR="00000000" w:rsidRPr="00000000">
              <w:rPr>
                <w:i w:val="1"/>
                <w:rtl w:val="0"/>
              </w:rPr>
              <w:t xml:space="preserve">carta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hd w:fill="ffffff" w:val="clear"/>
              <w:spacing w:after="240" w:before="24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(define resultado-extraccion (juego-extraer-carta partida-capitalia "suerte"))</w:t>
            </w:r>
            <w:r w:rsidDel="00000000" w:rsidR="00000000" w:rsidRPr="00000000">
              <w:rPr>
                <w:rtl w:val="0"/>
              </w:rPr>
            </w:r>
          </w:p>
        </w:tc>
      </w:tr>
    </w:tbl>
    <w:p w:rsidR="00000000" w:rsidDel="00000000" w:rsidP="00000000" w:rsidRDefault="00000000" w:rsidRPr="00000000" w14:paraId="000001AC">
      <w:pPr>
        <w:spacing w:after="200" w:lineRule="auto"/>
        <w:jc w:val="both"/>
        <w:rPr>
          <w:highlight w:val="yellow"/>
        </w:rPr>
      </w:pPr>
      <w:r w:rsidDel="00000000" w:rsidR="00000000" w:rsidRPr="00000000">
        <w:rPr>
          <w:rtl w:val="0"/>
        </w:rPr>
      </w:r>
    </w:p>
    <w:p w:rsidR="00000000" w:rsidDel="00000000" w:rsidP="00000000" w:rsidRDefault="00000000" w:rsidRPr="00000000" w14:paraId="000001AD">
      <w:pPr>
        <w:spacing w:after="200" w:lineRule="auto"/>
        <w:jc w:val="both"/>
        <w:rPr>
          <w:highlight w:val="yellow"/>
        </w:rPr>
      </w:pPr>
      <w:r w:rsidDel="00000000" w:rsidR="00000000" w:rsidRPr="00000000">
        <w:rPr>
          <w:rtl w:val="0"/>
        </w:rPr>
      </w:r>
    </w:p>
    <w:p w:rsidR="00000000" w:rsidDel="00000000" w:rsidP="00000000" w:rsidRDefault="00000000" w:rsidRPr="00000000" w14:paraId="000001AE">
      <w:pPr>
        <w:spacing w:after="200" w:lineRule="auto"/>
        <w:jc w:val="both"/>
        <w:rPr>
          <w:highlight w:val="yellow"/>
        </w:rPr>
      </w:pPr>
      <w:r w:rsidDel="00000000" w:rsidR="00000000" w:rsidRPr="00000000">
        <w:rPr>
          <w:rtl w:val="0"/>
        </w:rPr>
      </w:r>
    </w:p>
    <w:p w:rsidR="00000000" w:rsidDel="00000000" w:rsidP="00000000" w:rsidRDefault="00000000" w:rsidRPr="00000000" w14:paraId="000001AF">
      <w:pPr>
        <w:spacing w:after="200" w:lineRule="auto"/>
        <w:jc w:val="both"/>
        <w:rPr>
          <w:highlight w:val="yellow"/>
        </w:rPr>
      </w:pPr>
      <w:r w:rsidDel="00000000" w:rsidR="00000000" w:rsidRPr="00000000">
        <w:rPr>
          <w:rtl w:val="0"/>
        </w:rPr>
      </w:r>
    </w:p>
    <w:p w:rsidR="00000000" w:rsidDel="00000000" w:rsidP="00000000" w:rsidRDefault="00000000" w:rsidRPr="00000000" w14:paraId="000001B0">
      <w:pPr>
        <w:spacing w:after="200" w:lineRule="auto"/>
        <w:jc w:val="both"/>
        <w:rPr>
          <w:highlight w:val="yellow"/>
        </w:rPr>
      </w:pPr>
      <w:r w:rsidDel="00000000" w:rsidR="00000000" w:rsidRPr="00000000">
        <w:rPr>
          <w:rtl w:val="0"/>
        </w:rPr>
      </w:r>
    </w:p>
    <w:p w:rsidR="00000000" w:rsidDel="00000000" w:rsidP="00000000" w:rsidRDefault="00000000" w:rsidRPr="00000000" w14:paraId="000001B1">
      <w:pPr>
        <w:spacing w:after="200" w:lineRule="auto"/>
        <w:jc w:val="both"/>
        <w:rPr>
          <w:highlight w:val="yellow"/>
        </w:rPr>
      </w:pPr>
      <w:r w:rsidDel="00000000" w:rsidR="00000000" w:rsidRPr="00000000">
        <w:rPr>
          <w:rtl w:val="0"/>
        </w:rPr>
      </w:r>
    </w:p>
    <w:p w:rsidR="00000000" w:rsidDel="00000000" w:rsidP="00000000" w:rsidRDefault="00000000" w:rsidRPr="00000000" w14:paraId="000001B2">
      <w:pPr>
        <w:spacing w:after="200" w:lineRule="auto"/>
        <w:jc w:val="both"/>
        <w:rPr>
          <w:highlight w:val="yellow"/>
        </w:rPr>
      </w:pPr>
      <w:r w:rsidDel="00000000" w:rsidR="00000000" w:rsidRPr="00000000">
        <w:rPr>
          <w:rtl w:val="0"/>
        </w:rPr>
      </w:r>
    </w:p>
    <w:p w:rsidR="00000000" w:rsidDel="00000000" w:rsidP="00000000" w:rsidRDefault="00000000" w:rsidRPr="00000000" w14:paraId="000001B3">
      <w:pPr>
        <w:spacing w:after="200" w:lineRule="auto"/>
        <w:jc w:val="both"/>
        <w:rPr>
          <w:highlight w:val="yellow"/>
        </w:rPr>
      </w:pPr>
      <w:r w:rsidDel="00000000" w:rsidR="00000000" w:rsidRPr="00000000">
        <w:rPr>
          <w:rtl w:val="0"/>
        </w:rPr>
      </w:r>
    </w:p>
    <w:p w:rsidR="00000000" w:rsidDel="00000000" w:rsidP="00000000" w:rsidRDefault="00000000" w:rsidRPr="00000000" w14:paraId="000001B4">
      <w:pPr>
        <w:spacing w:after="200" w:lineRule="auto"/>
        <w:jc w:val="both"/>
        <w:rPr>
          <w:highlight w:val="yellow"/>
        </w:rPr>
      </w:pPr>
      <w:r w:rsidDel="00000000" w:rsidR="00000000" w:rsidRPr="00000000">
        <w:rPr>
          <w:rtl w:val="0"/>
        </w:rPr>
      </w:r>
    </w:p>
    <w:p w:rsidR="00000000" w:rsidDel="00000000" w:rsidP="00000000" w:rsidRDefault="00000000" w:rsidRPr="00000000" w14:paraId="000001B5">
      <w:pPr>
        <w:pStyle w:val="Heading3"/>
        <w:numPr>
          <w:ilvl w:val="0"/>
          <w:numId w:val="4"/>
        </w:numPr>
        <w:spacing w:after="200" w:lineRule="auto"/>
        <w:ind w:left="720" w:hanging="360"/>
        <w:jc w:val="both"/>
        <w:rPr>
          <w:sz w:val="22"/>
          <w:szCs w:val="22"/>
        </w:rPr>
      </w:pPr>
      <w:bookmarkStart w:colFirst="0" w:colLast="0" w:name="_6maeml5z9q75" w:id="24"/>
      <w:bookmarkEnd w:id="24"/>
      <w:r w:rsidDel="00000000" w:rsidR="00000000" w:rsidRPr="00000000">
        <w:rPr>
          <w:b w:val="1"/>
          <w:sz w:val="22"/>
          <w:szCs w:val="22"/>
          <w:rtl w:val="0"/>
        </w:rPr>
        <w:t xml:space="preserve">RF20. (0.1 pts) TDA Jugador - otros - Verificar bancarrota</w:t>
      </w:r>
      <w:r w:rsidDel="00000000" w:rsidR="00000000" w:rsidRPr="00000000">
        <w:rPr>
          <w:sz w:val="22"/>
          <w:szCs w:val="22"/>
          <w:rtl w:val="0"/>
        </w:rPr>
        <w:t xml:space="preserve">. Función para verificar si un jugador se encuentra en bancarrota</w:t>
      </w:r>
      <w:commentRangeStart w:id="49"/>
      <w:commentRangeStart w:id="50"/>
      <w:commentRangeStart w:id="51"/>
      <w:r w:rsidDel="00000000" w:rsidR="00000000" w:rsidRPr="00000000">
        <w:rPr>
          <w:sz w:val="22"/>
          <w:szCs w:val="22"/>
          <w:rtl w:val="0"/>
        </w:rPr>
        <w:t xml:space="preserve"> (sin dinero).</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r>
    </w:p>
    <w:tbl>
      <w:tblPr>
        <w:tblStyle w:val="Table19"/>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B6">
            <w:pPr>
              <w:spacing w:after="200" w:lineRule="auto"/>
              <w:rPr>
                <w:b w:val="1"/>
                <w:sz w:val="20"/>
                <w:szCs w:val="20"/>
              </w:rPr>
            </w:pPr>
            <w:r w:rsidDel="00000000" w:rsidR="00000000" w:rsidRPr="00000000">
              <w:rPr>
                <w:b w:val="1"/>
                <w:sz w:val="20"/>
                <w:szCs w:val="20"/>
                <w:rtl w:val="0"/>
              </w:rPr>
              <w:t xml:space="preserve">Nombre función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B7">
            <w:pPr>
              <w:spacing w:after="200" w:lineRule="auto"/>
              <w:rPr/>
            </w:pPr>
            <w:r w:rsidDel="00000000" w:rsidR="00000000" w:rsidRPr="00000000">
              <w:rPr>
                <w:b w:val="1"/>
                <w:color w:val="85200c"/>
                <w:rtl w:val="0"/>
              </w:rPr>
              <w:t xml:space="preserve">jugador-esta-en-bancarrota</w:t>
            </w:r>
            <w:r w:rsidDel="00000000" w:rsidR="00000000" w:rsidRPr="00000000">
              <w:rPr>
                <w:rtl w:val="0"/>
              </w:rPr>
            </w:r>
          </w:p>
        </w:tc>
      </w:tr>
      <w:tr>
        <w:trPr>
          <w:cantSplit w:val="0"/>
          <w:trHeight w:val="226.85058593749994"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B8">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B9">
            <w:pPr>
              <w:spacing w:after="200" w:lineRule="auto"/>
              <w:rPr/>
            </w:pPr>
            <w:r w:rsidDel="00000000" w:rsidR="00000000" w:rsidRPr="00000000">
              <w:rPr>
                <w:rtl w:val="0"/>
              </w:rPr>
              <w:t xml:space="preserve">19</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BA">
            <w:pPr>
              <w:spacing w:after="200" w:lineRule="auto"/>
              <w:rPr>
                <w:b w:val="1"/>
                <w:sz w:val="20"/>
                <w:szCs w:val="20"/>
              </w:rPr>
            </w:pPr>
            <w:r w:rsidDel="00000000" w:rsidR="00000000" w:rsidRPr="00000000">
              <w:rPr>
                <w:b w:val="1"/>
                <w:sz w:val="20"/>
                <w:szCs w:val="20"/>
                <w:rtl w:val="0"/>
              </w:rPr>
              <w:t xml:space="preserve">Requisitos de implementación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BB">
            <w:pPr>
              <w:spacing w:after="200" w:lineRule="auto"/>
              <w:rPr/>
            </w:pPr>
            <w:r w:rsidDel="00000000" w:rsidR="00000000" w:rsidRPr="00000000">
              <w:rPr>
                <w:rtl w:val="0"/>
              </w:rPr>
              <w:t xml:space="preserve">Resolver de manera declarativa. La función verifica si un jugador no puede pagar una deuda.</w:t>
              <w:br w:type="textWrapping"/>
              <w:br w:type="textWrapping"/>
              <w:t xml:space="preserve">Aclaración: Esta función les ayudará a terminar el juego. El juego termina cuando el jugador se encuentra en bancarrota. Cabe destacar que esta función no termina el juego sólo indica #t o #f.</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sz w:val="20"/>
                <w:szCs w:val="20"/>
              </w:rPr>
            </w:pPr>
            <w:r w:rsidDel="00000000" w:rsidR="00000000" w:rsidRPr="00000000">
              <w:rPr>
                <w:b w:val="1"/>
                <w:sz w:val="20"/>
                <w:szCs w:val="20"/>
                <w:rtl w:val="0"/>
              </w:rPr>
              <w:t xml:space="preserve">Dominio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BD">
            <w:pPr>
              <w:spacing w:after="200" w:lineRule="auto"/>
              <w:jc w:val="both"/>
              <w:rPr/>
            </w:pPr>
            <w:commentRangeStart w:id="52"/>
            <w:commentRangeStart w:id="53"/>
            <w:r w:rsidDel="00000000" w:rsidR="00000000" w:rsidRPr="00000000">
              <w:rPr>
                <w:rtl w:val="0"/>
              </w:rPr>
              <w:t xml:space="preserve">jugador (jugador</w:t>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t xml:space="preserve">)</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sz w:val="20"/>
                <w:szCs w:val="20"/>
              </w:rPr>
            </w:pPr>
            <w:r w:rsidDel="00000000" w:rsidR="00000000" w:rsidRPr="00000000">
              <w:rPr>
                <w:b w:val="1"/>
                <w:sz w:val="20"/>
                <w:szCs w:val="20"/>
                <w:rtl w:val="0"/>
              </w:rPr>
              <w:t xml:space="preserve">Recorrido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BF">
            <w:pPr>
              <w:spacing w:after="200" w:lineRule="auto"/>
              <w:rPr>
                <w:i w:val="1"/>
              </w:rPr>
            </w:pPr>
            <w:r w:rsidDel="00000000" w:rsidR="00000000" w:rsidRPr="00000000">
              <w:rPr>
                <w:i w:val="1"/>
                <w:rtl w:val="0"/>
              </w:rPr>
              <w:t xml:space="preserve">boolean (#t si está en bancarrota, #f si no)</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sz w:val="20"/>
                <w:szCs w:val="20"/>
              </w:rPr>
            </w:pPr>
            <w:r w:rsidDel="00000000" w:rsidR="00000000" w:rsidRPr="00000000">
              <w:rPr>
                <w:b w:val="1"/>
                <w:sz w:val="20"/>
                <w:szCs w:val="20"/>
                <w:rtl w:val="0"/>
              </w:rPr>
              <w:t xml:space="preserve">Ejemplo de uso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C1">
            <w:pPr>
              <w:shd w:fill="ffffff" w:val="clear"/>
              <w:spacing w:after="240" w:before="24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(jugador-esta-en-bancarrota j1)</w:t>
            </w:r>
            <w:r w:rsidDel="00000000" w:rsidR="00000000" w:rsidRPr="00000000">
              <w:rPr>
                <w:rtl w:val="0"/>
              </w:rPr>
            </w:r>
          </w:p>
        </w:tc>
      </w:tr>
    </w:tbl>
    <w:p w:rsidR="00000000" w:rsidDel="00000000" w:rsidP="00000000" w:rsidRDefault="00000000" w:rsidRPr="00000000" w14:paraId="000001C2">
      <w:pPr>
        <w:spacing w:after="200" w:lineRule="auto"/>
        <w:jc w:val="both"/>
        <w:rPr>
          <w:highlight w:val="yellow"/>
        </w:rPr>
      </w:pPr>
      <w:r w:rsidDel="00000000" w:rsidR="00000000" w:rsidRPr="00000000">
        <w:rPr>
          <w:rtl w:val="0"/>
        </w:rPr>
      </w:r>
    </w:p>
    <w:p w:rsidR="00000000" w:rsidDel="00000000" w:rsidP="00000000" w:rsidRDefault="00000000" w:rsidRPr="00000000" w14:paraId="000001C3">
      <w:pPr>
        <w:spacing w:after="200" w:lineRule="auto"/>
        <w:jc w:val="both"/>
        <w:rPr>
          <w:highlight w:val="yellow"/>
        </w:rPr>
      </w:pPr>
      <w:r w:rsidDel="00000000" w:rsidR="00000000" w:rsidRPr="00000000">
        <w:rPr>
          <w:rtl w:val="0"/>
        </w:rPr>
      </w:r>
    </w:p>
    <w:p w:rsidR="00000000" w:rsidDel="00000000" w:rsidP="00000000" w:rsidRDefault="00000000" w:rsidRPr="00000000" w14:paraId="000001C4">
      <w:pPr>
        <w:spacing w:after="200" w:lineRule="auto"/>
        <w:jc w:val="both"/>
        <w:rPr>
          <w:highlight w:val="yellow"/>
        </w:rPr>
      </w:pPr>
      <w:r w:rsidDel="00000000" w:rsidR="00000000" w:rsidRPr="00000000">
        <w:rPr>
          <w:rtl w:val="0"/>
        </w:rPr>
      </w:r>
    </w:p>
    <w:p w:rsidR="00000000" w:rsidDel="00000000" w:rsidP="00000000" w:rsidRDefault="00000000" w:rsidRPr="00000000" w14:paraId="000001C5">
      <w:pPr>
        <w:spacing w:after="200" w:lineRule="auto"/>
        <w:jc w:val="both"/>
        <w:rPr>
          <w:highlight w:val="yellow"/>
        </w:rPr>
      </w:pPr>
      <w:r w:rsidDel="00000000" w:rsidR="00000000" w:rsidRPr="00000000">
        <w:rPr>
          <w:rtl w:val="0"/>
        </w:rPr>
      </w:r>
    </w:p>
    <w:p w:rsidR="00000000" w:rsidDel="00000000" w:rsidP="00000000" w:rsidRDefault="00000000" w:rsidRPr="00000000" w14:paraId="000001C6">
      <w:pPr>
        <w:spacing w:after="200" w:lineRule="auto"/>
        <w:jc w:val="both"/>
        <w:rPr>
          <w:highlight w:val="yellow"/>
        </w:rPr>
      </w:pPr>
      <w:r w:rsidDel="00000000" w:rsidR="00000000" w:rsidRPr="00000000">
        <w:rPr>
          <w:rtl w:val="0"/>
        </w:rPr>
      </w:r>
    </w:p>
    <w:p w:rsidR="00000000" w:rsidDel="00000000" w:rsidP="00000000" w:rsidRDefault="00000000" w:rsidRPr="00000000" w14:paraId="000001C7">
      <w:pPr>
        <w:spacing w:after="200" w:lineRule="auto"/>
        <w:jc w:val="both"/>
        <w:rPr>
          <w:highlight w:val="yellow"/>
        </w:rPr>
      </w:pPr>
      <w:r w:rsidDel="00000000" w:rsidR="00000000" w:rsidRPr="00000000">
        <w:rPr>
          <w:rtl w:val="0"/>
        </w:rPr>
      </w:r>
    </w:p>
    <w:p w:rsidR="00000000" w:rsidDel="00000000" w:rsidP="00000000" w:rsidRDefault="00000000" w:rsidRPr="00000000" w14:paraId="000001C8">
      <w:pPr>
        <w:spacing w:after="200" w:lineRule="auto"/>
        <w:jc w:val="both"/>
        <w:rPr>
          <w:highlight w:val="yellow"/>
        </w:rPr>
      </w:pPr>
      <w:r w:rsidDel="00000000" w:rsidR="00000000" w:rsidRPr="00000000">
        <w:rPr>
          <w:rtl w:val="0"/>
        </w:rPr>
      </w:r>
    </w:p>
    <w:p w:rsidR="00000000" w:rsidDel="00000000" w:rsidP="00000000" w:rsidRDefault="00000000" w:rsidRPr="00000000" w14:paraId="000001C9">
      <w:pPr>
        <w:spacing w:after="200" w:lineRule="auto"/>
        <w:jc w:val="both"/>
        <w:rPr>
          <w:highlight w:val="yellow"/>
        </w:rPr>
      </w:pPr>
      <w:r w:rsidDel="00000000" w:rsidR="00000000" w:rsidRPr="00000000">
        <w:rPr>
          <w:rtl w:val="0"/>
        </w:rPr>
      </w:r>
    </w:p>
    <w:p w:rsidR="00000000" w:rsidDel="00000000" w:rsidP="00000000" w:rsidRDefault="00000000" w:rsidRPr="00000000" w14:paraId="000001CA">
      <w:pPr>
        <w:spacing w:after="200" w:lineRule="auto"/>
        <w:jc w:val="both"/>
        <w:rPr>
          <w:highlight w:val="yellow"/>
        </w:rPr>
      </w:pPr>
      <w:r w:rsidDel="00000000" w:rsidR="00000000" w:rsidRPr="00000000">
        <w:rPr>
          <w:rtl w:val="0"/>
        </w:rPr>
      </w:r>
    </w:p>
    <w:p w:rsidR="00000000" w:rsidDel="00000000" w:rsidP="00000000" w:rsidRDefault="00000000" w:rsidRPr="00000000" w14:paraId="000001CB">
      <w:pPr>
        <w:spacing w:after="200" w:lineRule="auto"/>
        <w:jc w:val="both"/>
        <w:rPr>
          <w:highlight w:val="yellow"/>
        </w:rPr>
      </w:pPr>
      <w:r w:rsidDel="00000000" w:rsidR="00000000" w:rsidRPr="00000000">
        <w:rPr>
          <w:rtl w:val="0"/>
        </w:rPr>
      </w:r>
    </w:p>
    <w:p w:rsidR="00000000" w:rsidDel="00000000" w:rsidP="00000000" w:rsidRDefault="00000000" w:rsidRPr="00000000" w14:paraId="000001CC">
      <w:pPr>
        <w:spacing w:after="200" w:lineRule="auto"/>
        <w:jc w:val="both"/>
        <w:rPr>
          <w:highlight w:val="yellow"/>
        </w:rPr>
      </w:pPr>
      <w:r w:rsidDel="00000000" w:rsidR="00000000" w:rsidRPr="00000000">
        <w:rPr>
          <w:rtl w:val="0"/>
        </w:rPr>
      </w:r>
    </w:p>
    <w:p w:rsidR="00000000" w:rsidDel="00000000" w:rsidP="00000000" w:rsidRDefault="00000000" w:rsidRPr="00000000" w14:paraId="000001CD">
      <w:pPr>
        <w:pStyle w:val="Heading3"/>
        <w:numPr>
          <w:ilvl w:val="0"/>
          <w:numId w:val="4"/>
        </w:numPr>
        <w:spacing w:after="200" w:lineRule="auto"/>
        <w:ind w:left="720" w:hanging="360"/>
        <w:jc w:val="both"/>
        <w:rPr>
          <w:sz w:val="22"/>
          <w:szCs w:val="22"/>
        </w:rPr>
      </w:pPr>
      <w:bookmarkStart w:colFirst="0" w:colLast="0" w:name="_jssmsxb1f6dm" w:id="25"/>
      <w:bookmarkEnd w:id="25"/>
      <w:r w:rsidDel="00000000" w:rsidR="00000000" w:rsidRPr="00000000">
        <w:rPr>
          <w:b w:val="1"/>
          <w:sz w:val="22"/>
          <w:szCs w:val="22"/>
          <w:rtl w:val="0"/>
        </w:rPr>
        <w:t xml:space="preserve">RF21. (1,1 pts) TDA Juego - modificador - Realizar turno</w:t>
      </w:r>
      <w:r w:rsidDel="00000000" w:rsidR="00000000" w:rsidRPr="00000000">
        <w:rPr>
          <w:sz w:val="22"/>
          <w:szCs w:val="22"/>
          <w:rtl w:val="0"/>
        </w:rPr>
        <w:t xml:space="preserve">. Función que ejecuta un turno completo aplicando todas las reglas del juego.</w:t>
      </w:r>
    </w:p>
    <w:tbl>
      <w:tblPr>
        <w:tblStyle w:val="Table20"/>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after="200" w:lineRule="auto"/>
              <w:rPr>
                <w:b w:val="1"/>
                <w:sz w:val="20"/>
                <w:szCs w:val="20"/>
              </w:rPr>
            </w:pPr>
            <w:r w:rsidDel="00000000" w:rsidR="00000000" w:rsidRPr="00000000">
              <w:rPr>
                <w:b w:val="1"/>
                <w:sz w:val="20"/>
                <w:szCs w:val="20"/>
                <w:rtl w:val="0"/>
              </w:rPr>
              <w:t xml:space="preserve">Nombre 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after="200" w:lineRule="auto"/>
              <w:rPr/>
            </w:pPr>
            <w:r w:rsidDel="00000000" w:rsidR="00000000" w:rsidRPr="00000000">
              <w:rPr>
                <w:b w:val="1"/>
                <w:color w:val="85200c"/>
                <w:rtl w:val="0"/>
              </w:rPr>
              <w:t xml:space="preserve">juego-jugar-turno</w:t>
            </w:r>
            <w:r w:rsidDel="00000000" w:rsidR="00000000" w:rsidRPr="00000000">
              <w:rPr>
                <w:rtl w:val="0"/>
              </w:rPr>
            </w:r>
          </w:p>
        </w:tc>
      </w:tr>
      <w:tr>
        <w:trPr>
          <w:cantSplit w:val="0"/>
          <w:trHeight w:val="226.85058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after="200" w:lineRule="auto"/>
              <w:rPr>
                <w:b w:val="1"/>
                <w:sz w:val="20"/>
                <w:szCs w:val="20"/>
              </w:rPr>
            </w:pPr>
            <w:r w:rsidDel="00000000" w:rsidR="00000000" w:rsidRPr="00000000">
              <w:rPr>
                <w:b w:val="1"/>
                <w:sz w:val="20"/>
                <w:szCs w:val="20"/>
                <w:rtl w:val="0"/>
              </w:rPr>
              <w:t xml:space="preserve">Prerrequisitos para evaluación (req.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after="200" w:lineRule="auto"/>
              <w:rPr/>
            </w:pPr>
            <w:r w:rsidDel="00000000" w:rsidR="00000000" w:rsidRPr="00000000">
              <w:rPr>
                <w:rtl w:val="0"/>
              </w:rPr>
              <w:t xml:space="preserve">20 </w:t>
              <w:br w:type="textWrapping"/>
              <w:br w:type="textWrapping"/>
              <w:t xml:space="preserve">Aclaración: para poder evaluar este requerimiento todos los demás requerimientos deben estar implementados, si alguno no se implementó entonces no se procede a revisar este requerimiento puesto que no se podría jugar a CAPITALIA.</w:t>
            </w:r>
          </w:p>
          <w:p w:rsidR="00000000" w:rsidDel="00000000" w:rsidP="00000000" w:rsidRDefault="00000000" w:rsidRPr="00000000" w14:paraId="000001D2">
            <w:pPr>
              <w:spacing w:after="200" w:lineRule="auto"/>
              <w:rPr/>
            </w:pPr>
            <w:r w:rsidDel="00000000" w:rsidR="00000000" w:rsidRPr="00000000">
              <w:rPr>
                <w:rtl w:val="0"/>
              </w:rPr>
            </w:r>
          </w:p>
          <w:p w:rsidR="00000000" w:rsidDel="00000000" w:rsidP="00000000" w:rsidRDefault="00000000" w:rsidRPr="00000000" w14:paraId="000001D3">
            <w:pPr>
              <w:spacing w:after="200" w:lineRule="auto"/>
              <w:rPr>
                <w:b w:val="1"/>
              </w:rPr>
            </w:pPr>
            <w:r w:rsidDel="00000000" w:rsidR="00000000" w:rsidRPr="00000000">
              <w:rPr>
                <w:rtl w:val="0"/>
              </w:rPr>
              <w:t xml:space="preserve">Aclaración: el tener este requisito completado y funcionando, es decir, se puede jugar y se aplican las reglas de CAPITALIA (ver documento general) otorga 4 ptos.</w:t>
              <w:br w:type="textWrapping"/>
              <w:br w:type="textWrapping"/>
              <w:t xml:space="preserve">La nota de requisitos funcionales queda:</w:t>
              <w:br w:type="textWrapping"/>
              <w:br w:type="textWrapping"/>
            </w:r>
            <w:r w:rsidDel="00000000" w:rsidR="00000000" w:rsidRPr="00000000">
              <w:rPr>
                <w:b w:val="1"/>
                <w:rtl w:val="0"/>
              </w:rPr>
              <w:t xml:space="preserve">Nota RF = 1 (pto base) + 2 ptos (la suma de los 20 RF que valen 0.1 ptos) + 4 ptos este requerimiento.</w:t>
            </w:r>
          </w:p>
          <w:p w:rsidR="00000000" w:rsidDel="00000000" w:rsidP="00000000" w:rsidRDefault="00000000" w:rsidRPr="00000000" w14:paraId="000001D4">
            <w:pPr>
              <w:spacing w:after="200" w:lineRule="auto"/>
              <w:rPr>
                <w:b w:val="1"/>
              </w:rPr>
            </w:pPr>
            <w:r w:rsidDel="00000000" w:rsidR="00000000" w:rsidRPr="00000000">
              <w:rPr>
                <w:b w:val="1"/>
                <w:rtl w:val="0"/>
              </w:rPr>
              <w:t xml:space="preserve">El no implementar este requisito y asumiendo que todo el resto de requisitos es correcto aspira a un máximo de nota 3.0 en RF.</w:t>
            </w:r>
          </w:p>
          <w:p w:rsidR="00000000" w:rsidDel="00000000" w:rsidP="00000000" w:rsidRDefault="00000000" w:rsidRPr="00000000" w14:paraId="000001D5">
            <w:pPr>
              <w:spacing w:after="20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after="200" w:lineRule="auto"/>
              <w:rPr>
                <w:b w:val="1"/>
                <w:sz w:val="20"/>
                <w:szCs w:val="20"/>
              </w:rPr>
            </w:pPr>
            <w:r w:rsidDel="00000000" w:rsidR="00000000" w:rsidRPr="00000000">
              <w:rPr>
                <w:b w:val="1"/>
                <w:sz w:val="20"/>
                <w:szCs w:val="20"/>
                <w:rtl w:val="0"/>
              </w:rPr>
              <w:t xml:space="preserve">Requisitos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after="200" w:lineRule="auto"/>
              <w:rPr/>
            </w:pPr>
            <w:r w:rsidDel="00000000" w:rsidR="00000000" w:rsidRPr="00000000">
              <w:rPr>
                <w:rtl w:val="0"/>
              </w:rPr>
              <w:t xml:space="preserve">Ejecuta el turno correspondiente con las reglas descritas en el enunciado general.</w:t>
              <w:br w:type="textWrapping"/>
            </w:r>
          </w:p>
          <w:p w:rsidR="00000000" w:rsidDel="00000000" w:rsidP="00000000" w:rsidRDefault="00000000" w:rsidRPr="00000000" w14:paraId="000001D8">
            <w:pPr>
              <w:spacing w:after="200" w:lineRule="auto"/>
              <w:rPr/>
            </w:pPr>
            <w:r w:rsidDel="00000000" w:rsidR="00000000" w:rsidRPr="00000000">
              <w:rPr>
                <w:rtl w:val="0"/>
              </w:rPr>
              <w:br w:type="textWrapping"/>
              <w:t xml:space="preserve">Reglas:</w:t>
            </w:r>
          </w:p>
          <w:p w:rsidR="00000000" w:rsidDel="00000000" w:rsidP="00000000" w:rsidRDefault="00000000" w:rsidRPr="00000000" w14:paraId="000001D9">
            <w:pPr>
              <w:spacing w:after="200" w:lineRule="auto"/>
              <w:rPr/>
            </w:pPr>
            <w:hyperlink r:id="rId14">
              <w:r w:rsidDel="00000000" w:rsidR="00000000" w:rsidRPr="00000000">
                <w:rPr>
                  <w:color w:val="0000ee"/>
                  <w:u w:val="single"/>
                  <w:rtl w:val="0"/>
                </w:rPr>
                <w:t xml:space="preserve">2025_01 Laboratorio (General)</w:t>
              </w:r>
            </w:hyperlink>
            <w:r w:rsidDel="00000000" w:rsidR="00000000" w:rsidRPr="00000000">
              <w:rPr>
                <w:rtl w:val="0"/>
              </w:rPr>
            </w:r>
          </w:p>
          <w:p w:rsidR="00000000" w:rsidDel="00000000" w:rsidP="00000000" w:rsidRDefault="00000000" w:rsidRPr="00000000" w14:paraId="000001DA">
            <w:pPr>
              <w:spacing w:after="200" w:lineRule="auto"/>
              <w:rPr/>
            </w:pPr>
            <w:r w:rsidDel="00000000" w:rsidR="00000000" w:rsidRPr="00000000">
              <w:rPr>
                <w:rtl w:val="0"/>
              </w:rPr>
              <w:br w:type="textWrapping"/>
            </w:r>
            <w:commentRangeStart w:id="54"/>
            <w:commentRangeStart w:id="55"/>
            <w:r w:rsidDel="00000000" w:rsidR="00000000" w:rsidRPr="00000000">
              <w:rPr>
                <w:rtl w:val="0"/>
              </w:rPr>
              <w:t xml:space="preserve">Esta función se encarga de ejecutar el turno correspondiente del jugador. La implementación de las reglas la puede realizar en esta misma función o distribuir la lógica de las reglas en distintas funciones en los TDAs correspondientes. Lo que se evalúa es que el retorno de esta función sea el juego actualizado (game)</w:t>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1DB">
            <w:pPr>
              <w:spacing w:after="200" w:lineRule="auto"/>
              <w:rPr/>
            </w:pPr>
            <w:r w:rsidDel="00000000" w:rsidR="00000000" w:rsidRPr="00000000">
              <w:rPr>
                <w:rtl w:val="0"/>
              </w:rPr>
            </w:r>
          </w:p>
          <w:p w:rsidR="00000000" w:rsidDel="00000000" w:rsidP="00000000" w:rsidRDefault="00000000" w:rsidRPr="00000000" w14:paraId="000001DC">
            <w:pPr>
              <w:spacing w:after="200" w:lineRule="auto"/>
              <w:rPr/>
            </w:pPr>
            <w:r w:rsidDel="00000000" w:rsidR="00000000" w:rsidRPr="00000000">
              <w:rPr>
                <w:rtl w:val="0"/>
              </w:rPr>
              <w:t xml:space="preserve">Dado que ejecuta las reglas del juego, verifica si al final de cada turno el jugador se encuentra en bancarrota, si es así se termina el juego.</w:t>
            </w:r>
          </w:p>
          <w:p w:rsidR="00000000" w:rsidDel="00000000" w:rsidP="00000000" w:rsidRDefault="00000000" w:rsidRPr="00000000" w14:paraId="000001DD">
            <w:pPr>
              <w:spacing w:after="200" w:lineRule="auto"/>
              <w:rPr/>
            </w:pPr>
            <w:r w:rsidDel="00000000" w:rsidR="00000000" w:rsidRPr="00000000">
              <w:rPr>
                <w:rtl w:val="0"/>
              </w:rPr>
              <w:t xml:space="preserve">Aclaración: esta función ejecuta el turno. El lanzamiento del dado, uso de semillas y obtención de los valores está fuera de esta función, puesto que el dominio del presente se encarga de recibirlo.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sz w:val="20"/>
                <w:szCs w:val="20"/>
              </w:rPr>
            </w:pPr>
            <w:r w:rsidDel="00000000" w:rsidR="00000000" w:rsidRPr="00000000">
              <w:rPr>
                <w:b w:val="1"/>
                <w:sz w:val="20"/>
                <w:szCs w:val="20"/>
                <w:rtl w:val="0"/>
              </w:rPr>
              <w:t xml:space="preserve">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after="200" w:lineRule="auto"/>
              <w:jc w:val="both"/>
              <w:rPr>
                <w:b w:val="1"/>
                <w:color w:val="ff0000"/>
                <w:highlight w:val="yellow"/>
              </w:rPr>
            </w:pPr>
            <w:r w:rsidDel="00000000" w:rsidR="00000000" w:rsidRPr="00000000">
              <w:rPr>
                <w:rtl w:val="0"/>
              </w:rPr>
              <w:t xml:space="preserve">Game (game) X valor dados (pair/lista) X </w:t>
            </w:r>
            <w:r w:rsidDel="00000000" w:rsidR="00000000" w:rsidRPr="00000000">
              <w:rPr>
                <w:b w:val="1"/>
                <w:color w:val="ff0000"/>
                <w:highlight w:val="yellow"/>
                <w:rtl w:val="0"/>
              </w:rPr>
              <w:t xml:space="preserve">comprarPropiedad_or_construirCasa(boolean #t o #f) X</w:t>
            </w:r>
          </w:p>
          <w:p w:rsidR="00000000" w:rsidDel="00000000" w:rsidP="00000000" w:rsidRDefault="00000000" w:rsidRPr="00000000" w14:paraId="000001E0">
            <w:pPr>
              <w:spacing w:after="200" w:lineRule="auto"/>
              <w:jc w:val="both"/>
              <w:rPr>
                <w:b w:val="1"/>
                <w:color w:val="ff0000"/>
                <w:highlight w:val="yellow"/>
              </w:rPr>
            </w:pPr>
            <w:r w:rsidDel="00000000" w:rsidR="00000000" w:rsidRPr="00000000">
              <w:rPr>
                <w:b w:val="1"/>
                <w:color w:val="ff0000"/>
                <w:highlight w:val="yellow"/>
                <w:rtl w:val="0"/>
              </w:rPr>
              <w:t xml:space="preserve">construirHotel(boolean #t o #f) X</w:t>
            </w:r>
          </w:p>
          <w:p w:rsidR="00000000" w:rsidDel="00000000" w:rsidP="00000000" w:rsidRDefault="00000000" w:rsidRPr="00000000" w14:paraId="000001E1">
            <w:pPr>
              <w:spacing w:after="200" w:lineRule="auto"/>
              <w:jc w:val="both"/>
              <w:rPr>
                <w:b w:val="1"/>
                <w:color w:val="ff0000"/>
                <w:highlight w:val="yellow"/>
              </w:rPr>
            </w:pPr>
            <w:r w:rsidDel="00000000" w:rsidR="00000000" w:rsidRPr="00000000">
              <w:rPr>
                <w:b w:val="1"/>
                <w:color w:val="ff0000"/>
                <w:highlight w:val="yellow"/>
                <w:rtl w:val="0"/>
              </w:rPr>
              <w:t xml:space="preserve">pagarMultaSalirCarcel(boolean #t o #f) X</w:t>
            </w:r>
          </w:p>
          <w:p w:rsidR="00000000" w:rsidDel="00000000" w:rsidP="00000000" w:rsidRDefault="00000000" w:rsidRPr="00000000" w14:paraId="000001E2">
            <w:pPr>
              <w:spacing w:after="200" w:lineRule="auto"/>
              <w:jc w:val="both"/>
              <w:rPr>
                <w:b w:val="1"/>
                <w:color w:val="ff0000"/>
                <w:highlight w:val="yellow"/>
              </w:rPr>
            </w:pPr>
            <w:r w:rsidDel="00000000" w:rsidR="00000000" w:rsidRPr="00000000">
              <w:rPr>
                <w:b w:val="1"/>
                <w:color w:val="ff0000"/>
                <w:highlight w:val="yellow"/>
                <w:rtl w:val="0"/>
              </w:rPr>
              <w:t xml:space="preserve">usarTarjetaSalirCarcel(boolean #t o #f)</w:t>
            </w:r>
          </w:p>
          <w:p w:rsidR="00000000" w:rsidDel="00000000" w:rsidP="00000000" w:rsidRDefault="00000000" w:rsidRPr="00000000" w14:paraId="000001E3">
            <w:pPr>
              <w:spacing w:after="200" w:lineRule="auto"/>
              <w:jc w:val="both"/>
              <w:rPr>
                <w:color w:val="ff0000"/>
              </w:rPr>
            </w:pPr>
            <w:r w:rsidDel="00000000" w:rsidR="00000000" w:rsidRPr="00000000">
              <w:rPr>
                <w:color w:val="ff0000"/>
                <w:rtl w:val="0"/>
              </w:rPr>
              <w:br w:type="textWrapping"/>
              <w:t xml:space="preserve">Domingo 27 de abril: se agregan los siguientes parámetros para simplificar la ejecución del juego</w:t>
            </w:r>
            <w:r w:rsidDel="00000000" w:rsidR="00000000" w:rsidRPr="00000000">
              <w:rPr>
                <w:rtl w:val="0"/>
              </w:rPr>
            </w:r>
          </w:p>
          <w:p w:rsidR="00000000" w:rsidDel="00000000" w:rsidP="00000000" w:rsidRDefault="00000000" w:rsidRPr="00000000" w14:paraId="000001E4">
            <w:pPr>
              <w:spacing w:after="200" w:lineRule="auto"/>
              <w:jc w:val="both"/>
              <w:rPr>
                <w:color w:val="ff0000"/>
              </w:rPr>
            </w:pPr>
            <w:r w:rsidDel="00000000" w:rsidR="00000000" w:rsidRPr="00000000">
              <w:rPr>
                <w:b w:val="1"/>
                <w:color w:val="ff0000"/>
                <w:highlight w:val="yellow"/>
                <w:rtl w:val="0"/>
              </w:rPr>
              <w:t xml:space="preserve">comprarPropiedad_or_construirCasa (#t or #f)</w:t>
            </w:r>
            <w:r w:rsidDel="00000000" w:rsidR="00000000" w:rsidRPr="00000000">
              <w:rPr>
                <w:color w:val="ff0000"/>
                <w:rtl w:val="0"/>
              </w:rPr>
              <w:t xml:space="preserve"> es para que el jugador en caso de caer en una propiedad pueda i) comprar la propiedad o ii) construir una casa en caso de que ya posea la propiedad. El objetivo de este valor es simplificar el uso del script de ejecución. Se asume que si la propiedad no ha sido adquirida no puede construir casas. Luego se asume que si la propiedad pertenece a otro jugador entonces se ignora la compra/construcción.</w:t>
            </w:r>
          </w:p>
          <w:p w:rsidR="00000000" w:rsidDel="00000000" w:rsidP="00000000" w:rsidRDefault="00000000" w:rsidRPr="00000000" w14:paraId="000001E5">
            <w:pPr>
              <w:spacing w:after="200" w:lineRule="auto"/>
              <w:jc w:val="both"/>
              <w:rPr>
                <w:color w:val="ff0000"/>
              </w:rPr>
            </w:pPr>
            <w:r w:rsidDel="00000000" w:rsidR="00000000" w:rsidRPr="00000000">
              <w:rPr>
                <w:rtl w:val="0"/>
              </w:rPr>
            </w:r>
          </w:p>
          <w:p w:rsidR="00000000" w:rsidDel="00000000" w:rsidP="00000000" w:rsidRDefault="00000000" w:rsidRPr="00000000" w14:paraId="000001E6">
            <w:pPr>
              <w:spacing w:after="200" w:lineRule="auto"/>
              <w:jc w:val="both"/>
              <w:rPr>
                <w:b w:val="1"/>
                <w:color w:val="ff0000"/>
                <w:highlight w:val="yellow"/>
              </w:rPr>
            </w:pPr>
            <w:r w:rsidDel="00000000" w:rsidR="00000000" w:rsidRPr="00000000">
              <w:rPr>
                <w:b w:val="1"/>
                <w:color w:val="ff0000"/>
                <w:highlight w:val="yellow"/>
                <w:rtl w:val="0"/>
              </w:rPr>
              <w:t xml:space="preserve">construirHotel (#t or #f) para indicar si en el turno construirá un hotel. En caso de ser #t pero las condiciones no se apliquen entonces se ignora.</w:t>
            </w:r>
          </w:p>
          <w:p w:rsidR="00000000" w:rsidDel="00000000" w:rsidP="00000000" w:rsidRDefault="00000000" w:rsidRPr="00000000" w14:paraId="000001E7">
            <w:pPr>
              <w:spacing w:after="200" w:lineRule="auto"/>
              <w:jc w:val="both"/>
              <w:rPr>
                <w:b w:val="1"/>
                <w:color w:val="ff0000"/>
                <w:highlight w:val="yellow"/>
              </w:rPr>
            </w:pPr>
            <w:r w:rsidDel="00000000" w:rsidR="00000000" w:rsidRPr="00000000">
              <w:rPr>
                <w:rtl w:val="0"/>
              </w:rPr>
            </w:r>
          </w:p>
          <w:p w:rsidR="00000000" w:rsidDel="00000000" w:rsidP="00000000" w:rsidRDefault="00000000" w:rsidRPr="00000000" w14:paraId="000001E8">
            <w:pPr>
              <w:spacing w:after="200" w:lineRule="auto"/>
              <w:jc w:val="both"/>
              <w:rPr>
                <w:b w:val="1"/>
                <w:color w:val="ff0000"/>
                <w:highlight w:val="yellow"/>
              </w:rPr>
            </w:pPr>
            <w:r w:rsidDel="00000000" w:rsidR="00000000" w:rsidRPr="00000000">
              <w:rPr>
                <w:b w:val="1"/>
                <w:color w:val="ff0000"/>
                <w:highlight w:val="yellow"/>
                <w:rtl w:val="0"/>
              </w:rPr>
              <w:t xml:space="preserve">pagarMultaSalirCarcel (#t or #f) para indicar si en el turno se pagará la multa para salir de la cárcel. En caso de ser #t pero no esta en la cárcel no tendrá efecto alguno.</w:t>
            </w:r>
          </w:p>
          <w:p w:rsidR="00000000" w:rsidDel="00000000" w:rsidP="00000000" w:rsidRDefault="00000000" w:rsidRPr="00000000" w14:paraId="000001E9">
            <w:pPr>
              <w:spacing w:after="200" w:lineRule="auto"/>
              <w:jc w:val="both"/>
              <w:rPr>
                <w:b w:val="1"/>
                <w:color w:val="ff0000"/>
                <w:highlight w:val="yellow"/>
              </w:rPr>
            </w:pPr>
            <w:r w:rsidDel="00000000" w:rsidR="00000000" w:rsidRPr="00000000">
              <w:rPr>
                <w:rtl w:val="0"/>
              </w:rPr>
            </w:r>
          </w:p>
          <w:p w:rsidR="00000000" w:rsidDel="00000000" w:rsidP="00000000" w:rsidRDefault="00000000" w:rsidRPr="00000000" w14:paraId="000001EA">
            <w:pPr>
              <w:spacing w:after="200" w:lineRule="auto"/>
              <w:jc w:val="both"/>
              <w:rPr>
                <w:b w:val="1"/>
                <w:color w:val="ff0000"/>
                <w:highlight w:val="yellow"/>
              </w:rPr>
            </w:pPr>
            <w:r w:rsidDel="00000000" w:rsidR="00000000" w:rsidRPr="00000000">
              <w:rPr>
                <w:b w:val="1"/>
                <w:color w:val="ff0000"/>
                <w:highlight w:val="yellow"/>
                <w:rtl w:val="0"/>
              </w:rPr>
              <w:t xml:space="preserve">usarTarjetaSalirCarcel (#t or #f) indica si en el turno se usará la tarjeta para salir de la cárcel. Si se utiliza pero el jugador no esta en la cárcel no tiene efecto alguno.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sz w:val="20"/>
                <w:szCs w:val="20"/>
              </w:rPr>
            </w:pPr>
            <w:r w:rsidDel="00000000" w:rsidR="00000000" w:rsidRPr="00000000">
              <w:rPr>
                <w:b w:val="1"/>
                <w:sz w:val="20"/>
                <w:szCs w:val="20"/>
                <w:rtl w:val="0"/>
              </w:rPr>
              <w:t xml:space="preserve">Recorrido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after="200" w:lineRule="auto"/>
              <w:rPr>
                <w:i w:val="1"/>
              </w:rPr>
            </w:pPr>
            <w:r w:rsidDel="00000000" w:rsidR="00000000" w:rsidRPr="00000000">
              <w:rPr>
                <w:i w:val="1"/>
                <w:rtl w:val="0"/>
              </w:rPr>
              <w:t xml:space="preserve">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sz w:val="20"/>
                <w:szCs w:val="20"/>
              </w:rPr>
            </w:pPr>
            <w:r w:rsidDel="00000000" w:rsidR="00000000" w:rsidRPr="00000000">
              <w:rPr>
                <w:b w:val="1"/>
                <w:sz w:val="20"/>
                <w:szCs w:val="20"/>
                <w:rtl w:val="0"/>
              </w:rPr>
              <w:t xml:space="preserve">Ejemplo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shd w:fill="ffffff" w:val="clear"/>
              <w:spacing w:after="240" w:before="24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define</w:t>
            </w:r>
            <w:r w:rsidDel="00000000" w:rsidR="00000000" w:rsidRPr="00000000">
              <w:rPr>
                <w:rFonts w:ascii="Courier New" w:cs="Courier New" w:eastAsia="Courier New" w:hAnsi="Courier New"/>
                <w:b w:val="1"/>
                <w:sz w:val="18"/>
                <w:szCs w:val="18"/>
                <w:rtl w:val="0"/>
              </w:rPr>
              <w:t xml:space="preserve"> g2 (juego-jugar-turno g1 1 (2 5))</w:t>
            </w:r>
          </w:p>
          <w:p w:rsidR="00000000" w:rsidDel="00000000" w:rsidP="00000000" w:rsidRDefault="00000000" w:rsidRPr="00000000" w14:paraId="000001EF">
            <w:pPr>
              <w:shd w:fill="ffffff" w:val="clear"/>
              <w:spacing w:after="240" w:before="240"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Ejemplo anterior: jugador id 1 ejecuta su turno, se ocupa la semilla 2 para dado 1 y 5 para dado 2, de tal forma de tener resultados predecibles (dado1:2 y dado2:3) para mayor entendimiento revisar requerimiento asociado con lanzamiento dados. </w:t>
            </w:r>
            <w:r w:rsidDel="00000000" w:rsidR="00000000" w:rsidRPr="00000000">
              <w:rPr>
                <w:rtl w:val="0"/>
              </w:rPr>
            </w:r>
          </w:p>
        </w:tc>
      </w:tr>
    </w:tbl>
    <w:p w:rsidR="00000000" w:rsidDel="00000000" w:rsidP="00000000" w:rsidRDefault="00000000" w:rsidRPr="00000000" w14:paraId="000001F0">
      <w:pPr>
        <w:spacing w:after="200" w:lineRule="auto"/>
        <w:jc w:val="both"/>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F1">
      <w:pPr>
        <w:pStyle w:val="Heading2"/>
        <w:spacing w:after="200" w:lineRule="auto"/>
        <w:jc w:val="both"/>
        <w:rPr>
          <w:b w:val="1"/>
          <w:sz w:val="28"/>
          <w:szCs w:val="28"/>
        </w:rPr>
      </w:pPr>
      <w:bookmarkStart w:colFirst="0" w:colLast="0" w:name="_lrrtr5zfbv19" w:id="26"/>
      <w:bookmarkEnd w:id="26"/>
      <w:r w:rsidDel="00000000" w:rsidR="00000000" w:rsidRPr="00000000">
        <w:rPr>
          <w:rtl w:val="0"/>
        </w:rPr>
      </w:r>
    </w:p>
    <w:p w:rsidR="00000000" w:rsidDel="00000000" w:rsidP="00000000" w:rsidRDefault="00000000" w:rsidRPr="00000000" w14:paraId="000001F2">
      <w:pPr>
        <w:pStyle w:val="Heading2"/>
        <w:spacing w:after="200" w:lineRule="auto"/>
        <w:jc w:val="both"/>
        <w:rPr>
          <w:rFonts w:ascii="Consolas" w:cs="Consolas" w:eastAsia="Consolas" w:hAnsi="Consolas"/>
          <w:b w:val="1"/>
          <w:i w:val="1"/>
          <w:sz w:val="21"/>
          <w:szCs w:val="21"/>
          <w:highlight w:val="yellow"/>
        </w:rPr>
      </w:pPr>
      <w:bookmarkStart w:colFirst="0" w:colLast="0" w:name="_hhtol8hq7ocf" w:id="27"/>
      <w:bookmarkEnd w:id="27"/>
      <w:r w:rsidDel="00000000" w:rsidR="00000000" w:rsidRPr="00000000">
        <w:rPr>
          <w:b w:val="1"/>
          <w:sz w:val="28"/>
          <w:szCs w:val="28"/>
          <w:rtl w:val="0"/>
        </w:rPr>
        <w:t xml:space="preserve">Script de ejecución</w:t>
      </w:r>
      <w:r w:rsidDel="00000000" w:rsidR="00000000" w:rsidRPr="00000000">
        <w:rPr>
          <w:rtl w:val="0"/>
        </w:rPr>
      </w:r>
    </w:p>
    <w:p w:rsidR="00000000" w:rsidDel="00000000" w:rsidP="00000000" w:rsidRDefault="00000000" w:rsidRPr="00000000" w14:paraId="000001F3">
      <w:pPr>
        <w:spacing w:after="200" w:lineRule="auto"/>
        <w:jc w:val="both"/>
        <w:rPr>
          <w:rFonts w:ascii="Consolas" w:cs="Consolas" w:eastAsia="Consolas" w:hAnsi="Consolas"/>
          <w:b w:val="1"/>
          <w:i w:val="1"/>
          <w:sz w:val="21"/>
          <w:szCs w:val="21"/>
          <w:highlight w:val="yellow"/>
        </w:rPr>
      </w:pPr>
      <w:r w:rsidDel="00000000" w:rsidR="00000000" w:rsidRPr="00000000">
        <w:rPr>
          <w:rFonts w:ascii="Consolas" w:cs="Consolas" w:eastAsia="Consolas" w:hAnsi="Consolas"/>
          <w:b w:val="1"/>
          <w:i w:val="1"/>
          <w:sz w:val="21"/>
          <w:szCs w:val="21"/>
          <w:highlight w:val="yellow"/>
          <w:rtl w:val="0"/>
        </w:rPr>
        <w:t xml:space="preserve">SCRIPT DE EJECUCIÓN (script_base_RUT_NOMBRE_APELLIDOS.rkt)</w:t>
      </w:r>
    </w:p>
    <w:p w:rsidR="00000000" w:rsidDel="00000000" w:rsidP="00000000" w:rsidRDefault="00000000" w:rsidRPr="00000000" w14:paraId="000001F4">
      <w:pPr>
        <w:spacing w:after="200" w:lineRule="auto"/>
        <w:jc w:val="both"/>
        <w:rPr>
          <w:rFonts w:ascii="Consolas" w:cs="Consolas" w:eastAsia="Consolas" w:hAnsi="Consolas"/>
          <w:b w:val="1"/>
          <w:i w:val="1"/>
          <w:sz w:val="21"/>
          <w:szCs w:val="21"/>
        </w:rPr>
      </w:pPr>
      <w:r w:rsidDel="00000000" w:rsidR="00000000" w:rsidRPr="00000000">
        <w:rPr>
          <w:rFonts w:ascii="Consolas" w:cs="Consolas" w:eastAsia="Consolas" w:hAnsi="Consolas"/>
          <w:b w:val="1"/>
          <w:i w:val="1"/>
          <w:sz w:val="21"/>
          <w:szCs w:val="21"/>
          <w:rtl w:val="0"/>
        </w:rPr>
        <w:t xml:space="preserve">Usted también debe entregar 2 scripts más escritos de la siguiente manera:</w:t>
      </w:r>
    </w:p>
    <w:p w:rsidR="00000000" w:rsidDel="00000000" w:rsidP="00000000" w:rsidRDefault="00000000" w:rsidRPr="00000000" w14:paraId="000001F5">
      <w:pPr>
        <w:spacing w:after="200" w:lineRule="auto"/>
        <w:jc w:val="both"/>
        <w:rPr>
          <w:rFonts w:ascii="Consolas" w:cs="Consolas" w:eastAsia="Consolas" w:hAnsi="Consolas"/>
          <w:b w:val="1"/>
          <w:i w:val="1"/>
          <w:sz w:val="21"/>
          <w:szCs w:val="21"/>
          <w:highlight w:val="yellow"/>
        </w:rPr>
      </w:pPr>
      <w:r w:rsidDel="00000000" w:rsidR="00000000" w:rsidRPr="00000000">
        <w:rPr>
          <w:rFonts w:ascii="Consolas" w:cs="Consolas" w:eastAsia="Consolas" w:hAnsi="Consolas"/>
          <w:b w:val="1"/>
          <w:i w:val="1"/>
          <w:sz w:val="21"/>
          <w:szCs w:val="21"/>
          <w:highlight w:val="yellow"/>
          <w:rtl w:val="0"/>
        </w:rPr>
        <w:t xml:space="preserve">SCRIPT DE EJECUCIÓN PROPIO 1 (script1_RUT_NOMBRE_APELLIDOS.rkt)</w:t>
      </w:r>
    </w:p>
    <w:p w:rsidR="00000000" w:rsidDel="00000000" w:rsidP="00000000" w:rsidRDefault="00000000" w:rsidRPr="00000000" w14:paraId="000001F6">
      <w:pPr>
        <w:spacing w:after="200" w:lineRule="auto"/>
        <w:jc w:val="both"/>
        <w:rPr>
          <w:rFonts w:ascii="Consolas" w:cs="Consolas" w:eastAsia="Consolas" w:hAnsi="Consolas"/>
          <w:b w:val="1"/>
          <w:i w:val="1"/>
          <w:sz w:val="21"/>
          <w:szCs w:val="21"/>
          <w:highlight w:val="yellow"/>
        </w:rPr>
      </w:pPr>
      <w:r w:rsidDel="00000000" w:rsidR="00000000" w:rsidRPr="00000000">
        <w:rPr>
          <w:rFonts w:ascii="Consolas" w:cs="Consolas" w:eastAsia="Consolas" w:hAnsi="Consolas"/>
          <w:b w:val="1"/>
          <w:i w:val="1"/>
          <w:sz w:val="21"/>
          <w:szCs w:val="21"/>
          <w:highlight w:val="yellow"/>
          <w:rtl w:val="0"/>
        </w:rPr>
        <w:t xml:space="preserve">SCRIPT DE EJECUCIÓN PROPIO 1 (script2_RUT_NOMBRE_APELLIDOS.rkt)</w:t>
      </w:r>
      <w:r w:rsidDel="00000000" w:rsidR="00000000" w:rsidRPr="00000000">
        <w:rPr>
          <w:rtl w:val="0"/>
        </w:rPr>
      </w:r>
    </w:p>
    <w:p w:rsidR="00000000" w:rsidDel="00000000" w:rsidP="00000000" w:rsidRDefault="00000000" w:rsidRPr="00000000" w14:paraId="000001F7">
      <w:pPr>
        <w:spacing w:after="200" w:lineRule="auto"/>
        <w:jc w:val="both"/>
        <w:rPr>
          <w:rFonts w:ascii="Consolas" w:cs="Consolas" w:eastAsia="Consolas" w:hAnsi="Consolas"/>
          <w:b w:val="1"/>
          <w:i w:val="1"/>
          <w:sz w:val="21"/>
          <w:szCs w:val="21"/>
          <w:highlight w:val="yellow"/>
        </w:rPr>
      </w:pPr>
      <w:r w:rsidDel="00000000" w:rsidR="00000000" w:rsidRPr="00000000">
        <w:rPr>
          <w:rFonts w:ascii="Consolas" w:cs="Consolas" w:eastAsia="Consolas" w:hAnsi="Consolas"/>
          <w:b w:val="1"/>
          <w:i w:val="1"/>
          <w:sz w:val="21"/>
          <w:szCs w:val="21"/>
          <w:highlight w:val="yellow"/>
          <w:rtl w:val="0"/>
        </w:rPr>
        <w:t xml:space="preserve">Los scripts no deben tener código comentado. La revisión tomará cada script y lo ejecutará, usted debe asegurar que el script funciona sin que nosotros los revisores tengamos que realizar modificación alguna o tengamos que copiar y pegar código en algún otro archivo.</w:t>
      </w:r>
    </w:p>
    <w:p w:rsidR="00000000" w:rsidDel="00000000" w:rsidP="00000000" w:rsidRDefault="00000000" w:rsidRPr="00000000" w14:paraId="000001F8">
      <w:pPr>
        <w:spacing w:after="200" w:lineRule="auto"/>
        <w:jc w:val="both"/>
        <w:rPr>
          <w:rFonts w:ascii="Consolas" w:cs="Consolas" w:eastAsia="Consolas" w:hAnsi="Consolas"/>
          <w:b w:val="1"/>
          <w:i w:val="1"/>
          <w:color w:val="ff0000"/>
          <w:sz w:val="25"/>
          <w:szCs w:val="25"/>
          <w:highlight w:val="yellow"/>
          <w:u w:val="single"/>
        </w:rPr>
      </w:pPr>
      <w:r w:rsidDel="00000000" w:rsidR="00000000" w:rsidRPr="00000000">
        <w:rPr>
          <w:rFonts w:ascii="Consolas" w:cs="Consolas" w:eastAsia="Consolas" w:hAnsi="Consolas"/>
          <w:b w:val="1"/>
          <w:i w:val="1"/>
          <w:color w:val="ff0000"/>
          <w:sz w:val="25"/>
          <w:szCs w:val="25"/>
          <w:highlight w:val="yellow"/>
          <w:u w:val="single"/>
          <w:rtl w:val="0"/>
        </w:rPr>
        <w:t xml:space="preserve">IMPORTANTE: NO ELIMINEN ESTE SCRIPT NI SUGIERAN CAMBIOS</w:t>
      </w:r>
    </w:p>
    <w:p w:rsidR="00000000" w:rsidDel="00000000" w:rsidP="00000000" w:rsidRDefault="00000000" w:rsidRPr="00000000" w14:paraId="000001F9">
      <w:pPr>
        <w:pStyle w:val="Heading2"/>
        <w:spacing w:after="200" w:lineRule="auto"/>
        <w:rPr>
          <w:rFonts w:ascii="Consolas" w:cs="Consolas" w:eastAsia="Consolas" w:hAnsi="Consolas"/>
          <w:b w:val="1"/>
          <w:i w:val="1"/>
          <w:sz w:val="21"/>
          <w:szCs w:val="21"/>
          <w:highlight w:val="yellow"/>
        </w:rPr>
      </w:pPr>
      <w:bookmarkStart w:colFirst="0" w:colLast="0" w:name="_b3faotyhrtki" w:id="28"/>
      <w:bookmarkEnd w:id="28"/>
      <w:r w:rsidDel="00000000" w:rsidR="00000000" w:rsidRPr="00000000">
        <w:rPr>
          <w:b w:val="1"/>
          <w:sz w:val="28"/>
          <w:szCs w:val="28"/>
          <w:rtl w:val="0"/>
        </w:rPr>
        <w:t xml:space="preserve">Script de ejecución base (script_base_RUT_NOMBRE_APELLIDOS.rkt) </w:t>
      </w:r>
      <w:r w:rsidDel="00000000" w:rsidR="00000000" w:rsidRPr="00000000">
        <w:rPr>
          <w:rtl w:val="0"/>
        </w:rPr>
      </w:r>
    </w:p>
    <w:p w:rsidR="00000000" w:rsidDel="00000000" w:rsidP="00000000" w:rsidRDefault="00000000" w:rsidRPr="00000000" w14:paraId="000001FA">
      <w:pPr>
        <w:spacing w:after="200" w:lineRule="auto"/>
        <w:jc w:val="both"/>
        <w:rPr>
          <w:rFonts w:ascii="Consolas" w:cs="Consolas" w:eastAsia="Consolas" w:hAnsi="Consolas"/>
          <w:b w:val="1"/>
          <w:color w:val="abb2bf"/>
          <w:sz w:val="21"/>
          <w:szCs w:val="21"/>
        </w:rPr>
      </w:pPr>
      <w:r w:rsidDel="00000000" w:rsidR="00000000" w:rsidRPr="00000000">
        <w:rPr>
          <w:rtl w:val="0"/>
        </w:rPr>
      </w:r>
    </w:p>
    <w:p w:rsidR="00000000" w:rsidDel="00000000" w:rsidP="00000000" w:rsidRDefault="00000000" w:rsidRPr="00000000" w14:paraId="000001FB">
      <w:pPr>
        <w:spacing w:after="200" w:lineRule="auto"/>
        <w:jc w:val="both"/>
        <w:rPr>
          <w:rFonts w:ascii="Consolas" w:cs="Consolas" w:eastAsia="Consolas" w:hAnsi="Consolas"/>
          <w:b w:val="1"/>
          <w:i w:val="1"/>
          <w:color w:val="5c6370"/>
        </w:rPr>
      </w:pPr>
      <w:r w:rsidDel="00000000" w:rsidR="00000000" w:rsidRPr="00000000">
        <w:rPr>
          <w:rtl w:val="0"/>
        </w:rPr>
      </w:r>
    </w:p>
    <w:p w:rsidR="00000000" w:rsidDel="00000000" w:rsidP="00000000" w:rsidRDefault="00000000" w:rsidRPr="00000000" w14:paraId="000001FC">
      <w:pPr>
        <w:rPr/>
      </w:pPr>
      <w:r w:rsidDel="00000000" w:rsidR="00000000" w:rsidRPr="00000000">
        <w:br w:type="page"/>
      </w: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Script de ejecución</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En primer lugar deben importar el archivo main_RUT_NOMBRE_APELLIDOS.rkt el cuál contiene la llamada a todos los requerimientos solicitados como RF.</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Cada script debe considerar la simulación de juego de :</w:t>
      </w:r>
    </w:p>
    <w:p w:rsidR="00000000" w:rsidDel="00000000" w:rsidP="00000000" w:rsidRDefault="00000000" w:rsidRPr="00000000" w14:paraId="00000202">
      <w:pPr>
        <w:rPr/>
      </w:pPr>
      <w:r w:rsidDel="00000000" w:rsidR="00000000" w:rsidRPr="00000000">
        <w:rPr>
          <w:rtl w:val="0"/>
        </w:rPr>
        <w:t xml:space="preserve">;; Script 1: </w:t>
      </w:r>
    </w:p>
    <w:p w:rsidR="00000000" w:rsidDel="00000000" w:rsidP="00000000" w:rsidRDefault="00000000" w:rsidRPr="00000000" w14:paraId="00000203">
      <w:pPr>
        <w:rPr/>
      </w:pPr>
      <w:r w:rsidDel="00000000" w:rsidR="00000000" w:rsidRPr="00000000">
        <w:rPr>
          <w:rtl w:val="0"/>
        </w:rPr>
        <w:t xml:space="preserve">;;      2 jugadores (usted los define, junto con su id correspondiente)</w:t>
      </w:r>
    </w:p>
    <w:p w:rsidR="00000000" w:rsidDel="00000000" w:rsidP="00000000" w:rsidRDefault="00000000" w:rsidRPr="00000000" w14:paraId="00000204">
      <w:pPr>
        <w:rPr/>
      </w:pPr>
      <w:r w:rsidDel="00000000" w:rsidR="00000000" w:rsidRPr="00000000">
        <w:rPr>
          <w:rtl w:val="0"/>
        </w:rPr>
        <w:t xml:space="preserve">;;  Script 2:</w:t>
      </w:r>
    </w:p>
    <w:p w:rsidR="00000000" w:rsidDel="00000000" w:rsidP="00000000" w:rsidRDefault="00000000" w:rsidRPr="00000000" w14:paraId="00000205">
      <w:pPr>
        <w:rPr/>
      </w:pPr>
      <w:r w:rsidDel="00000000" w:rsidR="00000000" w:rsidRPr="00000000">
        <w:rPr>
          <w:rtl w:val="0"/>
        </w:rPr>
        <w:t xml:space="preserve">;;     3 jugadores (usted los define, junto con su id correspondiente)</w:t>
      </w:r>
    </w:p>
    <w:p w:rsidR="00000000" w:rsidDel="00000000" w:rsidP="00000000" w:rsidRDefault="00000000" w:rsidRPr="00000000" w14:paraId="00000206">
      <w:pPr>
        <w:rPr/>
      </w:pPr>
      <w:r w:rsidDel="00000000" w:rsidR="00000000" w:rsidRPr="00000000">
        <w:rPr>
          <w:rtl w:val="0"/>
        </w:rPr>
        <w:t xml:space="preserve">;; Ambos scripts deben considerar como mínimo:</w:t>
      </w:r>
    </w:p>
    <w:p w:rsidR="00000000" w:rsidDel="00000000" w:rsidP="00000000" w:rsidRDefault="00000000" w:rsidRPr="00000000" w14:paraId="00000207">
      <w:pPr>
        <w:rPr/>
      </w:pPr>
      <w:r w:rsidDel="00000000" w:rsidR="00000000" w:rsidRPr="00000000">
        <w:rPr>
          <w:rtl w:val="0"/>
        </w:rPr>
        <w:t xml:space="preserve">;; - 15 propiedades (usted las define)</w:t>
      </w:r>
    </w:p>
    <w:p w:rsidR="00000000" w:rsidDel="00000000" w:rsidP="00000000" w:rsidRDefault="00000000" w:rsidRPr="00000000" w14:paraId="00000208">
      <w:pPr>
        <w:rPr/>
      </w:pPr>
      <w:r w:rsidDel="00000000" w:rsidR="00000000" w:rsidRPr="00000000">
        <w:rPr>
          <w:rtl w:val="0"/>
        </w:rPr>
        <w:t xml:space="preserve">;; - 10 cartas suerte (usted las define)</w:t>
      </w:r>
    </w:p>
    <w:p w:rsidR="00000000" w:rsidDel="00000000" w:rsidP="00000000" w:rsidRDefault="00000000" w:rsidRPr="00000000" w14:paraId="00000209">
      <w:pPr>
        <w:rPr/>
      </w:pPr>
      <w:r w:rsidDel="00000000" w:rsidR="00000000" w:rsidRPr="00000000">
        <w:rPr>
          <w:rtl w:val="0"/>
        </w:rPr>
        <w:t xml:space="preserve">;; - 10 cartas comunidad  (usted las define).</w:t>
      </w:r>
    </w:p>
    <w:p w:rsidR="00000000" w:rsidDel="00000000" w:rsidP="00000000" w:rsidRDefault="00000000" w:rsidRPr="00000000" w14:paraId="0000020A">
      <w:pPr>
        <w:rPr/>
      </w:pPr>
      <w:r w:rsidDel="00000000" w:rsidR="00000000" w:rsidRPr="00000000">
        <w:rPr>
          <w:b w:val="1"/>
          <w:color w:val="ff0000"/>
          <w:rtl w:val="0"/>
        </w:rPr>
        <w:t xml:space="preserve">;; - Como minimo en su script debe obtener 1 carta suerte y 1 comunidad, no importa cuando ni el turno</w:t>
      </w:r>
      <w:r w:rsidDel="00000000" w:rsidR="00000000" w:rsidRPr="00000000">
        <w:rPr>
          <w:rtl w:val="0"/>
        </w:rPr>
      </w:r>
    </w:p>
    <w:p w:rsidR="00000000" w:rsidDel="00000000" w:rsidP="00000000" w:rsidRDefault="00000000" w:rsidRPr="00000000" w14:paraId="0000020B">
      <w:pPr>
        <w:rPr>
          <w:b w:val="1"/>
          <w:color w:val="ff0000"/>
        </w:rPr>
      </w:pPr>
      <w:r w:rsidDel="00000000" w:rsidR="00000000" w:rsidRPr="00000000">
        <w:rPr>
          <w:b w:val="1"/>
          <w:color w:val="ff0000"/>
          <w:rtl w:val="0"/>
        </w:rPr>
        <w:t xml:space="preserve">;; - Cada jugador como mínimo debe tener 3 jugadas antes de que el juego termine o que exista un jugador en bancarrota.</w:t>
      </w:r>
    </w:p>
    <w:p w:rsidR="00000000" w:rsidDel="00000000" w:rsidP="00000000" w:rsidRDefault="00000000" w:rsidRPr="00000000" w14:paraId="0000020C">
      <w:pPr>
        <w:rPr>
          <w:b w:val="1"/>
          <w:color w:val="ff0000"/>
        </w:rPr>
      </w:pPr>
      <w:r w:rsidDel="00000000" w:rsidR="00000000" w:rsidRPr="00000000">
        <w:rPr>
          <w:b w:val="1"/>
          <w:color w:val="ff0000"/>
          <w:rtl w:val="0"/>
        </w:rPr>
        <w:t xml:space="preserve">;; Después de la ejecución de cada turno (juego-jugar-turno) deben ejecutar el simbolo correspondiente para mostrar en pantalla el estado del juego</w:t>
      </w:r>
    </w:p>
    <w:p w:rsidR="00000000" w:rsidDel="00000000" w:rsidP="00000000" w:rsidRDefault="00000000" w:rsidRPr="00000000" w14:paraId="0000020D">
      <w:pPr>
        <w:rPr>
          <w:b w:val="1"/>
          <w:color w:val="ff0000"/>
        </w:rPr>
      </w:pPr>
      <w:r w:rsidDel="00000000" w:rsidR="00000000" w:rsidRPr="00000000">
        <w:rPr>
          <w:b w:val="1"/>
          <w:color w:val="ff0000"/>
          <w:rtl w:val="0"/>
        </w:rPr>
        <w:t xml:space="preserve">;; Ejemplo:</w:t>
      </w:r>
    </w:p>
    <w:p w:rsidR="00000000" w:rsidDel="00000000" w:rsidP="00000000" w:rsidRDefault="00000000" w:rsidRPr="00000000" w14:paraId="0000020E">
      <w:pPr>
        <w:rPr>
          <w:b w:val="1"/>
          <w:color w:val="ff0000"/>
        </w:rPr>
      </w:pPr>
      <w:r w:rsidDel="00000000" w:rsidR="00000000" w:rsidRPr="00000000">
        <w:rPr>
          <w:b w:val="1"/>
          <w:color w:val="ff0000"/>
          <w:rtl w:val="0"/>
        </w:rPr>
        <w:t xml:space="preserve">;; (define simbolo (juego-jugar-turno …..)</w:t>
      </w:r>
    </w:p>
    <w:p w:rsidR="00000000" w:rsidDel="00000000" w:rsidP="00000000" w:rsidRDefault="00000000" w:rsidRPr="00000000" w14:paraId="0000020F">
      <w:pPr>
        <w:rPr>
          <w:b w:val="1"/>
          <w:color w:val="ff0000"/>
        </w:rPr>
      </w:pPr>
      <w:r w:rsidDel="00000000" w:rsidR="00000000" w:rsidRPr="00000000">
        <w:rPr>
          <w:b w:val="1"/>
          <w:color w:val="ff0000"/>
          <w:rtl w:val="0"/>
        </w:rPr>
        <w:t xml:space="preserve">;; simbolo   ;; esto imprime contenido simbolo</w:t>
      </w:r>
    </w:p>
    <w:p w:rsidR="00000000" w:rsidDel="00000000" w:rsidP="00000000" w:rsidRDefault="00000000" w:rsidRPr="00000000" w14:paraId="00000210">
      <w:pPr>
        <w:rPr/>
      </w:pPr>
      <w:r w:rsidDel="00000000" w:rsidR="00000000" w:rsidRPr="00000000">
        <w:rPr>
          <w:rtl w:val="0"/>
        </w:rPr>
        <w:t xml:space="preserve">;; Las funciones asociadas a las cartas suerte y comunidad usted las define. Puede definirlas acá mismo en el script o en algún TDA asociado a ello (ejemplo: TDA_funciones_NOMBRE_RUT o en el TDA cartas).</w:t>
      </w:r>
    </w:p>
    <w:p w:rsidR="00000000" w:rsidDel="00000000" w:rsidP="00000000" w:rsidRDefault="00000000" w:rsidRPr="00000000" w14:paraId="00000211">
      <w:pPr>
        <w:rPr/>
      </w:pPr>
      <w:r w:rsidDel="00000000" w:rsidR="00000000" w:rsidRPr="00000000">
        <w:rPr>
          <w:rtl w:val="0"/>
        </w:rPr>
        <w:t xml:space="preserve">;; Para la implementación de las funciones de las cartas puede usar variaciones de una misma función evitando recaer en sólo el uso de una, ejemplo: "fn banco paga 50", "fn banco paga 100", "fn banco paga 200" es válido realizar estas variaciones.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Script base -no cambiar-</w:t>
      </w:r>
    </w:p>
    <w:p w:rsidR="00000000" w:rsidDel="00000000" w:rsidP="00000000" w:rsidRDefault="00000000" w:rsidRPr="00000000" w14:paraId="00000214">
      <w:pPr>
        <w:rPr/>
      </w:pPr>
      <w:r w:rsidDel="00000000" w:rsidR="00000000" w:rsidRPr="00000000">
        <w:rPr>
          <w:rtl w:val="0"/>
        </w:rPr>
        <w:t xml:space="preserve">;; Este script base contiene 8 propiedades, 3 cartas suerte, 3 cartas comunidad</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b w:val="1"/>
          <w:rtl w:val="0"/>
        </w:rPr>
        <w:t xml:space="preserve">(require main_RUT_NOMBRE_APELLIDOS)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1. Creación de jugadores</w:t>
      </w:r>
    </w:p>
    <w:p w:rsidR="00000000" w:rsidDel="00000000" w:rsidP="00000000" w:rsidRDefault="00000000" w:rsidRPr="00000000" w14:paraId="00000219">
      <w:pPr>
        <w:rPr>
          <w:rFonts w:ascii="Consolas" w:cs="Consolas" w:eastAsia="Consolas" w:hAnsi="Consolas"/>
          <w:i w:val="1"/>
          <w:color w:val="ff0000"/>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Dominio TDA Jugador = id X nombre X dinero X propiedades X posicionActual X estaEnCarcel X </w:t>
      </w:r>
      <w:r w:rsidDel="00000000" w:rsidR="00000000" w:rsidRPr="00000000">
        <w:rPr>
          <w:rFonts w:ascii="Consolas" w:cs="Consolas" w:eastAsia="Consolas" w:hAnsi="Consolas"/>
          <w:i w:val="1"/>
          <w:color w:val="ff0000"/>
          <w:sz w:val="21"/>
          <w:szCs w:val="21"/>
          <w:highlight w:val="white"/>
          <w:rtl w:val="0"/>
        </w:rPr>
        <w:t xml:space="preserve">totalCartasSalirEnCarcel (esto mide la cantidad actual de cartas salir cárcel que tiene el jugador, se comienza con 0)</w:t>
      </w:r>
    </w:p>
    <w:p w:rsidR="00000000" w:rsidDel="00000000" w:rsidP="00000000" w:rsidRDefault="00000000" w:rsidRPr="00000000" w14:paraId="0000021A">
      <w:pPr>
        <w:rPr>
          <w:rFonts w:ascii="Consolas" w:cs="Consolas" w:eastAsia="Consolas" w:hAnsi="Consolas"/>
          <w:i w:val="1"/>
          <w:color w:val="999999"/>
          <w:sz w:val="21"/>
          <w:szCs w:val="21"/>
          <w:highlight w:val="white"/>
        </w:rPr>
      </w:pPr>
      <w:r w:rsidDel="00000000" w:rsidR="00000000" w:rsidRPr="00000000">
        <w:rPr>
          <w:rFonts w:ascii="Consolas" w:cs="Consolas" w:eastAsia="Consolas" w:hAnsi="Consolas"/>
          <w:i w:val="1"/>
          <w:color w:val="999999"/>
          <w:sz w:val="21"/>
          <w:szCs w:val="21"/>
          <w:highlight w:val="white"/>
          <w:rtl w:val="0"/>
        </w:rPr>
        <w:t xml:space="preserve">;; Recorrido TDA Jugador = jugador</w:t>
      </w:r>
    </w:p>
    <w:p w:rsidR="00000000" w:rsidDel="00000000" w:rsidP="00000000" w:rsidRDefault="00000000" w:rsidRPr="00000000" w14:paraId="0000021B">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p1 (</w:t>
      </w:r>
      <w:r w:rsidDel="00000000" w:rsidR="00000000" w:rsidRPr="00000000">
        <w:rPr>
          <w:rFonts w:ascii="Consolas" w:cs="Consolas" w:eastAsia="Consolas" w:hAnsi="Consolas"/>
          <w:color w:val="4078f2"/>
          <w:sz w:val="21"/>
          <w:szCs w:val="21"/>
          <w:highlight w:val="white"/>
          <w:rtl w:val="0"/>
        </w:rPr>
        <w:t xml:space="preserve">jugador</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1</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"Carlos"</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1500</w:t>
      </w:r>
      <w:r w:rsidDel="00000000" w:rsidR="00000000" w:rsidRPr="00000000">
        <w:rPr>
          <w:rFonts w:ascii="Consolas" w:cs="Consolas" w:eastAsia="Consolas" w:hAnsi="Consolas"/>
          <w:color w:val="383a42"/>
          <w:sz w:val="21"/>
          <w:szCs w:val="21"/>
          <w:highlight w:val="white"/>
          <w:rtl w:val="0"/>
        </w:rPr>
        <w:t xml:space="preserve"> '() </w:t>
      </w:r>
      <w:r w:rsidDel="00000000" w:rsidR="00000000" w:rsidRPr="00000000">
        <w:rPr>
          <w:rFonts w:ascii="Consolas" w:cs="Consolas" w:eastAsia="Consolas" w:hAnsi="Consolas"/>
          <w:color w:val="b76b01"/>
          <w:sz w:val="21"/>
          <w:szCs w:val="21"/>
          <w:highlight w:val="white"/>
          <w:rtl w:val="0"/>
        </w:rPr>
        <w:t xml:space="preserve">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0</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1C">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p2 (</w:t>
      </w:r>
      <w:r w:rsidDel="00000000" w:rsidR="00000000" w:rsidRPr="00000000">
        <w:rPr>
          <w:rFonts w:ascii="Consolas" w:cs="Consolas" w:eastAsia="Consolas" w:hAnsi="Consolas"/>
          <w:color w:val="4078f2"/>
          <w:sz w:val="21"/>
          <w:szCs w:val="21"/>
          <w:highlight w:val="white"/>
          <w:rtl w:val="0"/>
        </w:rPr>
        <w:t xml:space="preserve">jugador</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2</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"Ana"</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1500</w:t>
      </w:r>
      <w:r w:rsidDel="00000000" w:rsidR="00000000" w:rsidRPr="00000000">
        <w:rPr>
          <w:rFonts w:ascii="Consolas" w:cs="Consolas" w:eastAsia="Consolas" w:hAnsi="Consolas"/>
          <w:color w:val="383a42"/>
          <w:sz w:val="21"/>
          <w:szCs w:val="21"/>
          <w:highlight w:val="white"/>
          <w:rtl w:val="0"/>
        </w:rPr>
        <w:t xml:space="preserve"> '() </w:t>
      </w:r>
      <w:r w:rsidDel="00000000" w:rsidR="00000000" w:rsidRPr="00000000">
        <w:rPr>
          <w:rFonts w:ascii="Consolas" w:cs="Consolas" w:eastAsia="Consolas" w:hAnsi="Consolas"/>
          <w:color w:val="b76b01"/>
          <w:sz w:val="21"/>
          <w:szCs w:val="21"/>
          <w:highlight w:val="white"/>
          <w:rtl w:val="0"/>
        </w:rPr>
        <w:t xml:space="preserve">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0</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1D">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1E">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2. Creación de propiedades para el juego</w:t>
      </w:r>
    </w:p>
    <w:p w:rsidR="00000000" w:rsidDel="00000000" w:rsidP="00000000" w:rsidRDefault="00000000" w:rsidRPr="00000000" w14:paraId="0000021F">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Dominio TDA Propiedad = id X nombre X precio X renta X dueño X casas X esHotel X estaHipotecada</w:t>
      </w:r>
    </w:p>
    <w:p w:rsidR="00000000" w:rsidDel="00000000" w:rsidP="00000000" w:rsidRDefault="00000000" w:rsidRPr="00000000" w14:paraId="00000220">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999999"/>
          <w:sz w:val="21"/>
          <w:szCs w:val="21"/>
          <w:highlight w:val="white"/>
          <w:rtl w:val="0"/>
        </w:rPr>
        <w:t xml:space="preserve">;; Recorrido TDA Propiedad = propiedad</w:t>
      </w:r>
      <w:r w:rsidDel="00000000" w:rsidR="00000000" w:rsidRPr="00000000">
        <w:rPr>
          <w:rtl w:val="0"/>
        </w:rPr>
      </w:r>
    </w:p>
    <w:p w:rsidR="00000000" w:rsidDel="00000000" w:rsidP="00000000" w:rsidRDefault="00000000" w:rsidRPr="00000000" w14:paraId="00000221">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prop1 (</w:t>
      </w:r>
      <w:r w:rsidDel="00000000" w:rsidR="00000000" w:rsidRPr="00000000">
        <w:rPr>
          <w:rFonts w:ascii="Consolas" w:cs="Consolas" w:eastAsia="Consolas" w:hAnsi="Consolas"/>
          <w:color w:val="4078f2"/>
          <w:sz w:val="21"/>
          <w:szCs w:val="21"/>
          <w:highlight w:val="white"/>
          <w:rtl w:val="0"/>
        </w:rPr>
        <w:t xml:space="preserve">propiedad</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1</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"Paseo Mediterráneo"</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600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2</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22">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prop2 (</w:t>
      </w:r>
      <w:r w:rsidDel="00000000" w:rsidR="00000000" w:rsidRPr="00000000">
        <w:rPr>
          <w:rFonts w:ascii="Consolas" w:cs="Consolas" w:eastAsia="Consolas" w:hAnsi="Consolas"/>
          <w:color w:val="4078f2"/>
          <w:sz w:val="21"/>
          <w:szCs w:val="21"/>
          <w:highlight w:val="white"/>
          <w:rtl w:val="0"/>
        </w:rPr>
        <w:t xml:space="preserve">propiedad</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2</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"Avenida Báltica"</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600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4</w:t>
      </w:r>
      <w:r w:rsidDel="00000000" w:rsidR="00000000" w:rsidRPr="00000000">
        <w:rPr>
          <w:rFonts w:ascii="Consolas" w:cs="Consolas" w:eastAsia="Consolas" w:hAnsi="Consolas"/>
          <w:color w:val="383a42"/>
          <w:sz w:val="21"/>
          <w:szCs w:val="21"/>
          <w:highlight w:val="white"/>
          <w:rtl w:val="0"/>
        </w:rPr>
        <w:t xml:space="preserve"> </w:t>
      </w:r>
      <w:commentRangeStart w:id="56"/>
      <w:r w:rsidDel="00000000" w:rsidR="00000000" w:rsidRPr="00000000">
        <w:rPr>
          <w:rFonts w:ascii="Consolas" w:cs="Consolas" w:eastAsia="Consolas" w:hAnsi="Consolas"/>
          <w:color w:val="b76b01"/>
          <w:sz w:val="21"/>
          <w:szCs w:val="21"/>
          <w:highlight w:val="white"/>
          <w:rtl w:val="0"/>
        </w:rPr>
        <w:t xml:space="preserve">#f</w:t>
      </w:r>
      <w:commentRangeEnd w:id="56"/>
      <w:r w:rsidDel="00000000" w:rsidR="00000000" w:rsidRPr="00000000">
        <w:commentReference w:id="56"/>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23">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prop3 (</w:t>
      </w:r>
      <w:r w:rsidDel="00000000" w:rsidR="00000000" w:rsidRPr="00000000">
        <w:rPr>
          <w:rFonts w:ascii="Consolas" w:cs="Consolas" w:eastAsia="Consolas" w:hAnsi="Consolas"/>
          <w:color w:val="4078f2"/>
          <w:sz w:val="21"/>
          <w:szCs w:val="21"/>
          <w:highlight w:val="white"/>
          <w:rtl w:val="0"/>
        </w:rPr>
        <w:t xml:space="preserve">propiedad</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3</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"Avenida Oriental"</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100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6</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24">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prop4 (</w:t>
      </w:r>
      <w:r w:rsidDel="00000000" w:rsidR="00000000" w:rsidRPr="00000000">
        <w:rPr>
          <w:rFonts w:ascii="Consolas" w:cs="Consolas" w:eastAsia="Consolas" w:hAnsi="Consolas"/>
          <w:color w:val="4078f2"/>
          <w:sz w:val="21"/>
          <w:szCs w:val="21"/>
          <w:highlight w:val="white"/>
          <w:rtl w:val="0"/>
        </w:rPr>
        <w:t xml:space="preserve">propiedad</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4</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"Avenida Vermont"</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100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6</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25">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prop5 (</w:t>
      </w:r>
      <w:r w:rsidDel="00000000" w:rsidR="00000000" w:rsidRPr="00000000">
        <w:rPr>
          <w:rFonts w:ascii="Consolas" w:cs="Consolas" w:eastAsia="Consolas" w:hAnsi="Consolas"/>
          <w:color w:val="4078f2"/>
          <w:sz w:val="21"/>
          <w:szCs w:val="21"/>
          <w:highlight w:val="white"/>
          <w:rtl w:val="0"/>
        </w:rPr>
        <w:t xml:space="preserve">propiedad</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5</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"Avenida Connecticut"</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120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8</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26">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prop6 (</w:t>
      </w:r>
      <w:r w:rsidDel="00000000" w:rsidR="00000000" w:rsidRPr="00000000">
        <w:rPr>
          <w:rFonts w:ascii="Consolas" w:cs="Consolas" w:eastAsia="Consolas" w:hAnsi="Consolas"/>
          <w:color w:val="4078f2"/>
          <w:sz w:val="21"/>
          <w:szCs w:val="21"/>
          <w:highlight w:val="white"/>
          <w:rtl w:val="0"/>
        </w:rPr>
        <w:t xml:space="preserve">propiedad</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6</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"Plaza San Carlos"</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900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10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27">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prop7 (</w:t>
      </w:r>
      <w:r w:rsidDel="00000000" w:rsidR="00000000" w:rsidRPr="00000000">
        <w:rPr>
          <w:rFonts w:ascii="Consolas" w:cs="Consolas" w:eastAsia="Consolas" w:hAnsi="Consolas"/>
          <w:color w:val="4078f2"/>
          <w:sz w:val="21"/>
          <w:szCs w:val="21"/>
          <w:highlight w:val="white"/>
          <w:rtl w:val="0"/>
        </w:rPr>
        <w:t xml:space="preserve">propiedad</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7</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"Avenida St. James"</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180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14</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28">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prop8 (</w:t>
      </w:r>
      <w:r w:rsidDel="00000000" w:rsidR="00000000" w:rsidRPr="00000000">
        <w:rPr>
          <w:rFonts w:ascii="Consolas" w:cs="Consolas" w:eastAsia="Consolas" w:hAnsi="Consolas"/>
          <w:color w:val="4078f2"/>
          <w:sz w:val="21"/>
          <w:szCs w:val="21"/>
          <w:highlight w:val="white"/>
          <w:rtl w:val="0"/>
        </w:rPr>
        <w:t xml:space="preserve">propiedad</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8</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"Avenida Tennessee"</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900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14</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#f</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29">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2A">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2B">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3. Creación de cartas de suerte y arca comunal</w:t>
      </w:r>
    </w:p>
    <w:p w:rsidR="00000000" w:rsidDel="00000000" w:rsidP="00000000" w:rsidRDefault="00000000" w:rsidRPr="00000000" w14:paraId="0000022C">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TDA Carta = id X tipo X descripcion X accion</w:t>
      </w:r>
    </w:p>
    <w:p w:rsidR="00000000" w:rsidDel="00000000" w:rsidP="00000000" w:rsidRDefault="00000000" w:rsidRPr="00000000" w14:paraId="0000022D">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chance1 (</w:t>
      </w:r>
      <w:r w:rsidDel="00000000" w:rsidR="00000000" w:rsidRPr="00000000">
        <w:rPr>
          <w:rFonts w:ascii="Consolas" w:cs="Consolas" w:eastAsia="Consolas" w:hAnsi="Consolas"/>
          <w:color w:val="4078f2"/>
          <w:sz w:val="21"/>
          <w:szCs w:val="21"/>
          <w:highlight w:val="white"/>
          <w:rtl w:val="0"/>
        </w:rPr>
        <w:t xml:space="preserve">carta</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1</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"suerte"</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"Avance hasta la casilla de salida"</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e45649"/>
          <w:sz w:val="21"/>
          <w:szCs w:val="21"/>
          <w:highlight w:val="white"/>
          <w:rtl w:val="0"/>
        </w:rPr>
        <w:t xml:space="preserve">'ir-a-salida</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2E">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chance2 (</w:t>
      </w:r>
      <w:r w:rsidDel="00000000" w:rsidR="00000000" w:rsidRPr="00000000">
        <w:rPr>
          <w:rFonts w:ascii="Consolas" w:cs="Consolas" w:eastAsia="Consolas" w:hAnsi="Consolas"/>
          <w:color w:val="4078f2"/>
          <w:sz w:val="21"/>
          <w:szCs w:val="21"/>
          <w:highlight w:val="white"/>
          <w:rtl w:val="0"/>
        </w:rPr>
        <w:t xml:space="preserve">carta</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2</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"suerte"</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"Vaya a la cárcel"</w:t>
      </w:r>
      <w:r w:rsidDel="00000000" w:rsidR="00000000" w:rsidRPr="00000000">
        <w:rPr>
          <w:rFonts w:ascii="Consolas" w:cs="Consolas" w:eastAsia="Consolas" w:hAnsi="Consolas"/>
          <w:color w:val="383a42"/>
          <w:sz w:val="21"/>
          <w:szCs w:val="21"/>
          <w:highlight w:val="white"/>
          <w:rtl w:val="0"/>
        </w:rPr>
        <w:t xml:space="preserve"> </w:t>
      </w:r>
      <w:commentRangeStart w:id="57"/>
      <w:commentRangeStart w:id="58"/>
      <w:commentRangeStart w:id="59"/>
      <w:commentRangeStart w:id="60"/>
      <w:r w:rsidDel="00000000" w:rsidR="00000000" w:rsidRPr="00000000">
        <w:rPr>
          <w:rFonts w:ascii="Consolas" w:cs="Consolas" w:eastAsia="Consolas" w:hAnsi="Consolas"/>
          <w:color w:val="e45649"/>
          <w:sz w:val="21"/>
          <w:szCs w:val="21"/>
          <w:highlight w:val="white"/>
          <w:rtl w:val="0"/>
        </w:rPr>
        <w:t xml:space="preserve">'ir-a-carcel</w: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2F">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chance3 (</w:t>
      </w:r>
      <w:r w:rsidDel="00000000" w:rsidR="00000000" w:rsidRPr="00000000">
        <w:rPr>
          <w:rFonts w:ascii="Consolas" w:cs="Consolas" w:eastAsia="Consolas" w:hAnsi="Consolas"/>
          <w:color w:val="4078f2"/>
          <w:sz w:val="21"/>
          <w:szCs w:val="21"/>
          <w:highlight w:val="white"/>
          <w:rtl w:val="0"/>
        </w:rPr>
        <w:t xml:space="preserve">carta</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3</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"suerte"</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"El banco le paga $50"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e45649"/>
          <w:sz w:val="21"/>
          <w:szCs w:val="21"/>
          <w:highlight w:val="white"/>
          <w:rtl w:val="0"/>
        </w:rPr>
        <w:t xml:space="preserve">'banco-paga</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30">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31">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32">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community1 (</w:t>
      </w:r>
      <w:r w:rsidDel="00000000" w:rsidR="00000000" w:rsidRPr="00000000">
        <w:rPr>
          <w:rFonts w:ascii="Consolas" w:cs="Consolas" w:eastAsia="Consolas" w:hAnsi="Consolas"/>
          <w:color w:val="4078f2"/>
          <w:sz w:val="21"/>
          <w:szCs w:val="21"/>
          <w:highlight w:val="white"/>
          <w:rtl w:val="0"/>
        </w:rPr>
        <w:t xml:space="preserve">carta</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4</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"comunidad"</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"Pague impuestos por $100"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e45649"/>
          <w:sz w:val="21"/>
          <w:szCs w:val="21"/>
          <w:highlight w:val="white"/>
          <w:rtl w:val="0"/>
        </w:rPr>
        <w:t xml:space="preserve">'pagar-impuesto</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33">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community2 (</w:t>
      </w:r>
      <w:r w:rsidDel="00000000" w:rsidR="00000000" w:rsidRPr="00000000">
        <w:rPr>
          <w:rFonts w:ascii="Consolas" w:cs="Consolas" w:eastAsia="Consolas" w:hAnsi="Consolas"/>
          <w:color w:val="4078f2"/>
          <w:sz w:val="21"/>
          <w:szCs w:val="21"/>
          <w:highlight w:val="white"/>
          <w:rtl w:val="0"/>
        </w:rPr>
        <w:t xml:space="preserve">carta</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5</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"comunidad"</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"Es su cumpleaños, reciba $10 de cada jugador"</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e45649"/>
          <w:sz w:val="21"/>
          <w:szCs w:val="21"/>
          <w:highlight w:val="white"/>
          <w:rtl w:val="0"/>
        </w:rPr>
        <w:t xml:space="preserve">'cumpleanos</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34">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community3 (</w:t>
      </w:r>
      <w:r w:rsidDel="00000000" w:rsidR="00000000" w:rsidRPr="00000000">
        <w:rPr>
          <w:rFonts w:ascii="Consolas" w:cs="Consolas" w:eastAsia="Consolas" w:hAnsi="Consolas"/>
          <w:color w:val="4078f2"/>
          <w:sz w:val="21"/>
          <w:szCs w:val="21"/>
          <w:highlight w:val="white"/>
          <w:rtl w:val="0"/>
        </w:rPr>
        <w:t xml:space="preserve">carta</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6</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"comunidad"</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"Salga de la cárcel gratis"</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e45649"/>
          <w:sz w:val="21"/>
          <w:szCs w:val="21"/>
          <w:highlight w:val="white"/>
          <w:rtl w:val="0"/>
        </w:rPr>
        <w:t xml:space="preserve">'salir-carcel</w:t>
      </w:r>
      <w:r w:rsidDel="00000000" w:rsidR="00000000" w:rsidRPr="00000000">
        <w:rPr>
          <w:rFonts w:ascii="Consolas" w:cs="Consolas" w:eastAsia="Consolas" w:hAnsi="Consolas"/>
          <w:color w:val="383a42"/>
          <w:sz w:val="21"/>
          <w:szCs w:val="21"/>
          <w:highlight w:val="white"/>
          <w:rtl w:val="0"/>
        </w:rPr>
        <w:t xml:space="preserve">)) ;; Esto cuenta como carta salidaCárcel y si el jugador obtiene esta tarjeta aumenta el contador de </w:t>
      </w:r>
      <w:r w:rsidDel="00000000" w:rsidR="00000000" w:rsidRPr="00000000">
        <w:rPr>
          <w:rFonts w:ascii="Consolas" w:cs="Consolas" w:eastAsia="Consolas" w:hAnsi="Consolas"/>
          <w:i w:val="1"/>
          <w:color w:val="ff0000"/>
          <w:sz w:val="21"/>
          <w:szCs w:val="21"/>
          <w:highlight w:val="white"/>
          <w:rtl w:val="0"/>
        </w:rPr>
        <w:t xml:space="preserve">totalCartasSalirEnCarcel de su TDA.</w:t>
      </w:r>
      <w:r w:rsidDel="00000000" w:rsidR="00000000" w:rsidRPr="00000000">
        <w:rPr>
          <w:rtl w:val="0"/>
        </w:rPr>
      </w:r>
    </w:p>
    <w:p w:rsidR="00000000" w:rsidDel="00000000" w:rsidP="00000000" w:rsidRDefault="00000000" w:rsidRPr="00000000" w14:paraId="00000235">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36">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37">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i w:val="1"/>
          <w:color w:val="a0a1a7"/>
          <w:sz w:val="21"/>
          <w:szCs w:val="21"/>
          <w:highlight w:val="white"/>
          <w:rtl w:val="0"/>
        </w:rPr>
        <w:t xml:space="preserve">; 4. Creación del tablero</w:t>
      </w:r>
    </w:p>
    <w:p w:rsidR="00000000" w:rsidDel="00000000" w:rsidP="00000000" w:rsidRDefault="00000000" w:rsidRPr="00000000" w14:paraId="00000238">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Dominio TDA Tablero = propiedades X cartasSuerte X cartasComunidad X casillasEspeciales (fn X posición)</w:t>
      </w:r>
    </w:p>
    <w:p w:rsidR="00000000" w:rsidDel="00000000" w:rsidP="00000000" w:rsidRDefault="00000000" w:rsidRPr="00000000" w14:paraId="00000239">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Recorrido = tablero</w:t>
      </w:r>
    </w:p>
    <w:p w:rsidR="00000000" w:rsidDel="00000000" w:rsidP="00000000" w:rsidRDefault="00000000" w:rsidRPr="00000000" w14:paraId="0000023A">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Las funciones de las casillas especiales usted los puede definir en este mismo archivo o en algún TDA correspondiente y acá sólo importarlo.  </w:t>
      </w:r>
    </w:p>
    <w:p w:rsidR="00000000" w:rsidDel="00000000" w:rsidP="00000000" w:rsidRDefault="00000000" w:rsidRPr="00000000" w14:paraId="0000023B">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tablero-vacio </w:t>
      </w:r>
    </w:p>
    <w:p w:rsidR="00000000" w:rsidDel="00000000" w:rsidP="00000000" w:rsidRDefault="00000000" w:rsidRPr="00000000" w14:paraId="0000023C">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4078f2"/>
          <w:sz w:val="21"/>
          <w:szCs w:val="21"/>
          <w:highlight w:val="white"/>
          <w:rtl w:val="0"/>
        </w:rPr>
        <w:t xml:space="preserve">tablero</w:t>
      </w:r>
      <w:r w:rsidDel="00000000" w:rsidR="00000000" w:rsidRPr="00000000">
        <w:rPr>
          <w:rFonts w:ascii="Consolas" w:cs="Consolas" w:eastAsia="Consolas" w:hAnsi="Consolas"/>
          <w:color w:val="383a42"/>
          <w:sz w:val="21"/>
          <w:szCs w:val="21"/>
          <w:highlight w:val="white"/>
          <w:rtl w:val="0"/>
        </w:rPr>
        <w:t xml:space="preserve"> '() ;; propiedades </w:t>
      </w:r>
    </w:p>
    <w:p w:rsidR="00000000" w:rsidDel="00000000" w:rsidP="00000000" w:rsidRDefault="00000000" w:rsidRPr="00000000" w14:paraId="0000023D">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list</w:t>
      </w:r>
      <w:r w:rsidDel="00000000" w:rsidR="00000000" w:rsidRPr="00000000">
        <w:rPr>
          <w:rFonts w:ascii="Consolas" w:cs="Consolas" w:eastAsia="Consolas" w:hAnsi="Consolas"/>
          <w:color w:val="383a42"/>
          <w:sz w:val="21"/>
          <w:szCs w:val="21"/>
          <w:highlight w:val="white"/>
          <w:rtl w:val="0"/>
        </w:rPr>
        <w:t xml:space="preserve"> chance1 chance2 chance3) ;; cartas suerte </w:t>
      </w:r>
    </w:p>
    <w:p w:rsidR="00000000" w:rsidDel="00000000" w:rsidP="00000000" w:rsidRDefault="00000000" w:rsidRPr="00000000" w14:paraId="0000023E">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list</w:t>
      </w:r>
      <w:r w:rsidDel="00000000" w:rsidR="00000000" w:rsidRPr="00000000">
        <w:rPr>
          <w:rFonts w:ascii="Consolas" w:cs="Consolas" w:eastAsia="Consolas" w:hAnsi="Consolas"/>
          <w:color w:val="383a42"/>
          <w:sz w:val="21"/>
          <w:szCs w:val="21"/>
          <w:highlight w:val="white"/>
          <w:rtl w:val="0"/>
        </w:rPr>
        <w:t xml:space="preserve"> community1 community2 community3) ;; cartas comunidad</w:t>
      </w:r>
    </w:p>
    <w:p w:rsidR="00000000" w:rsidDel="00000000" w:rsidP="00000000" w:rsidRDefault="00000000" w:rsidRPr="00000000" w14:paraId="0000023F">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list</w:t>
      </w:r>
      <w:r w:rsidDel="00000000" w:rsidR="00000000" w:rsidRPr="00000000">
        <w:rPr>
          <w:rFonts w:ascii="Consolas" w:cs="Consolas" w:eastAsia="Consolas" w:hAnsi="Consolas"/>
          <w:color w:val="383a42"/>
          <w:sz w:val="21"/>
          <w:szCs w:val="21"/>
          <w:highlight w:val="white"/>
          <w:rtl w:val="0"/>
        </w:rPr>
        <w:t xml:space="preserve"> </w:t>
      </w:r>
    </w:p>
    <w:p w:rsidR="00000000" w:rsidDel="00000000" w:rsidP="00000000" w:rsidRDefault="00000000" w:rsidRPr="00000000" w14:paraId="00000240">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cons</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e45649"/>
          <w:sz w:val="21"/>
          <w:szCs w:val="21"/>
          <w:highlight w:val="white"/>
          <w:rtl w:val="0"/>
        </w:rPr>
        <w:t xml:space="preserve">'salida</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0</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41">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cons</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e45649"/>
          <w:sz w:val="21"/>
          <w:szCs w:val="21"/>
          <w:highlight w:val="white"/>
          <w:rtl w:val="0"/>
        </w:rPr>
        <w:t xml:space="preserve">'carcel</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2</w:t>
      </w:r>
      <w:r w:rsidDel="00000000" w:rsidR="00000000" w:rsidRPr="00000000">
        <w:rPr>
          <w:rFonts w:ascii="Consolas" w:cs="Consolas" w:eastAsia="Consolas" w:hAnsi="Consolas"/>
          <w:color w:val="383a42"/>
          <w:sz w:val="21"/>
          <w:szCs w:val="21"/>
          <w:highlight w:val="white"/>
          <w:rtl w:val="0"/>
        </w:rPr>
        <w:t xml:space="preserve">)  </w:t>
      </w:r>
    </w:p>
    <w:p w:rsidR="00000000" w:rsidDel="00000000" w:rsidP="00000000" w:rsidRDefault="00000000" w:rsidRPr="00000000" w14:paraId="00000242">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cons</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e45649"/>
          <w:sz w:val="21"/>
          <w:szCs w:val="21"/>
          <w:highlight w:val="white"/>
          <w:rtl w:val="0"/>
        </w:rPr>
        <w:t xml:space="preserve">'carcel</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5</w:t>
      </w:r>
      <w:r w:rsidDel="00000000" w:rsidR="00000000" w:rsidRPr="00000000">
        <w:rPr>
          <w:rFonts w:ascii="Consolas" w:cs="Consolas" w:eastAsia="Consolas" w:hAnsi="Consolas"/>
          <w:color w:val="383a42"/>
          <w:sz w:val="21"/>
          <w:szCs w:val="21"/>
          <w:highlight w:val="white"/>
          <w:rtl w:val="0"/>
        </w:rPr>
        <w:t xml:space="preserve">) </w:t>
      </w:r>
    </w:p>
    <w:p w:rsidR="00000000" w:rsidDel="00000000" w:rsidP="00000000" w:rsidRDefault="00000000" w:rsidRPr="00000000" w14:paraId="00000243">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cons</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e45649"/>
          <w:sz w:val="21"/>
          <w:szCs w:val="21"/>
          <w:highlight w:val="white"/>
          <w:rtl w:val="0"/>
        </w:rPr>
        <w:t xml:space="preserve">'suerte</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7</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44">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cons</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e45649"/>
          <w:sz w:val="21"/>
          <w:szCs w:val="21"/>
          <w:highlight w:val="white"/>
          <w:rtl w:val="0"/>
        </w:rPr>
        <w:t xml:space="preserve">'suerte</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12</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45">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cons</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e45649"/>
          <w:sz w:val="21"/>
          <w:szCs w:val="21"/>
          <w:highlight w:val="white"/>
          <w:rtl w:val="0"/>
        </w:rPr>
        <w:t xml:space="preserve">'comunidad</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10</w:t>
      </w:r>
      <w:r w:rsidDel="00000000" w:rsidR="00000000" w:rsidRPr="00000000">
        <w:rPr>
          <w:rFonts w:ascii="Consolas" w:cs="Consolas" w:eastAsia="Consolas" w:hAnsi="Consolas"/>
          <w:color w:val="383a42"/>
          <w:sz w:val="21"/>
          <w:szCs w:val="21"/>
          <w:highlight w:val="white"/>
          <w:rtl w:val="0"/>
        </w:rPr>
        <w:t xml:space="preserve">)))) </w:t>
      </w:r>
    </w:p>
    <w:p w:rsidR="00000000" w:rsidDel="00000000" w:rsidP="00000000" w:rsidRDefault="00000000" w:rsidRPr="00000000" w14:paraId="00000246">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casillas especiales (salida, carcel, suerte, comunidad)</w:t>
      </w:r>
    </w:p>
    <w:p w:rsidR="00000000" w:rsidDel="00000000" w:rsidP="00000000" w:rsidRDefault="00000000" w:rsidRPr="00000000" w14:paraId="00000247">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posicion 0: salida</w:t>
      </w:r>
    </w:p>
    <w:p w:rsidR="00000000" w:rsidDel="00000000" w:rsidP="00000000" w:rsidRDefault="00000000" w:rsidRPr="00000000" w14:paraId="00000248">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posicion 2,5: carta carcel (fn carcel)</w:t>
      </w:r>
    </w:p>
    <w:p w:rsidR="00000000" w:rsidDel="00000000" w:rsidP="00000000" w:rsidRDefault="00000000" w:rsidRPr="00000000" w14:paraId="00000249">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posicion 7, 12: carta suerte (cuando caiga acá debe ejecutar el requerimiento de obtener carta suerte)</w:t>
      </w:r>
    </w:p>
    <w:p w:rsidR="00000000" w:rsidDel="00000000" w:rsidP="00000000" w:rsidRDefault="00000000" w:rsidRPr="00000000" w14:paraId="0000024A">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posicion 10: carta comunidad</w:t>
      </w:r>
    </w:p>
    <w:p w:rsidR="00000000" w:rsidDel="00000000" w:rsidP="00000000" w:rsidRDefault="00000000" w:rsidRPr="00000000" w14:paraId="0000024B">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4C">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Lista de propiedades con sus posiciones</w:t>
      </w:r>
    </w:p>
    <w:p w:rsidR="00000000" w:rsidDel="00000000" w:rsidP="00000000" w:rsidRDefault="00000000" w:rsidRPr="00000000" w14:paraId="0000024D">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(cons propiedad posicion)</w:t>
      </w:r>
    </w:p>
    <w:p w:rsidR="00000000" w:rsidDel="00000000" w:rsidP="00000000" w:rsidRDefault="00000000" w:rsidRPr="00000000" w14:paraId="0000024E">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lista-propiedades </w:t>
      </w:r>
    </w:p>
    <w:p w:rsidR="00000000" w:rsidDel="00000000" w:rsidP="00000000" w:rsidRDefault="00000000" w:rsidRPr="00000000" w14:paraId="0000024F">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list</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cons</w:t>
      </w:r>
      <w:r w:rsidDel="00000000" w:rsidR="00000000" w:rsidRPr="00000000">
        <w:rPr>
          <w:rFonts w:ascii="Consolas" w:cs="Consolas" w:eastAsia="Consolas" w:hAnsi="Consolas"/>
          <w:color w:val="383a42"/>
          <w:sz w:val="21"/>
          <w:szCs w:val="21"/>
          <w:highlight w:val="white"/>
          <w:rtl w:val="0"/>
        </w:rPr>
        <w:t xml:space="preserve"> prop1 </w:t>
      </w:r>
      <w:r w:rsidDel="00000000" w:rsidR="00000000" w:rsidRPr="00000000">
        <w:rPr>
          <w:rFonts w:ascii="Consolas" w:cs="Consolas" w:eastAsia="Consolas" w:hAnsi="Consolas"/>
          <w:color w:val="b76b01"/>
          <w:sz w:val="21"/>
          <w:szCs w:val="21"/>
          <w:highlight w:val="white"/>
          <w:rtl w:val="0"/>
        </w:rPr>
        <w:t xml:space="preserve">1</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cons</w:t>
      </w:r>
      <w:r w:rsidDel="00000000" w:rsidR="00000000" w:rsidRPr="00000000">
        <w:rPr>
          <w:rFonts w:ascii="Consolas" w:cs="Consolas" w:eastAsia="Consolas" w:hAnsi="Consolas"/>
          <w:color w:val="383a42"/>
          <w:sz w:val="21"/>
          <w:szCs w:val="21"/>
          <w:highlight w:val="white"/>
          <w:rtl w:val="0"/>
        </w:rPr>
        <w:t xml:space="preserve"> prop2 </w:t>
      </w:r>
      <w:r w:rsidDel="00000000" w:rsidR="00000000" w:rsidRPr="00000000">
        <w:rPr>
          <w:rFonts w:ascii="Consolas" w:cs="Consolas" w:eastAsia="Consolas" w:hAnsi="Consolas"/>
          <w:color w:val="b76b01"/>
          <w:sz w:val="21"/>
          <w:szCs w:val="21"/>
          <w:highlight w:val="white"/>
          <w:rtl w:val="0"/>
        </w:rPr>
        <w:t xml:space="preserve">3</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cons</w:t>
      </w:r>
      <w:r w:rsidDel="00000000" w:rsidR="00000000" w:rsidRPr="00000000">
        <w:rPr>
          <w:rFonts w:ascii="Consolas" w:cs="Consolas" w:eastAsia="Consolas" w:hAnsi="Consolas"/>
          <w:color w:val="383a42"/>
          <w:sz w:val="21"/>
          <w:szCs w:val="21"/>
          <w:highlight w:val="white"/>
          <w:rtl w:val="0"/>
        </w:rPr>
        <w:t xml:space="preserve"> prop3 </w:t>
      </w:r>
      <w:r w:rsidDel="00000000" w:rsidR="00000000" w:rsidRPr="00000000">
        <w:rPr>
          <w:rFonts w:ascii="Consolas" w:cs="Consolas" w:eastAsia="Consolas" w:hAnsi="Consolas"/>
          <w:color w:val="b76b01"/>
          <w:sz w:val="21"/>
          <w:szCs w:val="21"/>
          <w:highlight w:val="white"/>
          <w:rtl w:val="0"/>
        </w:rPr>
        <w:t xml:space="preserve">6</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50">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cons</w:t>
      </w:r>
      <w:r w:rsidDel="00000000" w:rsidR="00000000" w:rsidRPr="00000000">
        <w:rPr>
          <w:rFonts w:ascii="Consolas" w:cs="Consolas" w:eastAsia="Consolas" w:hAnsi="Consolas"/>
          <w:color w:val="383a42"/>
          <w:sz w:val="21"/>
          <w:szCs w:val="21"/>
          <w:highlight w:val="white"/>
          <w:rtl w:val="0"/>
        </w:rPr>
        <w:t xml:space="preserve"> prop4 </w:t>
      </w:r>
      <w:r w:rsidDel="00000000" w:rsidR="00000000" w:rsidRPr="00000000">
        <w:rPr>
          <w:rFonts w:ascii="Consolas" w:cs="Consolas" w:eastAsia="Consolas" w:hAnsi="Consolas"/>
          <w:color w:val="b76b01"/>
          <w:sz w:val="21"/>
          <w:szCs w:val="21"/>
          <w:highlight w:val="white"/>
          <w:rtl w:val="0"/>
        </w:rPr>
        <w:t xml:space="preserve">8</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cons</w:t>
      </w:r>
      <w:r w:rsidDel="00000000" w:rsidR="00000000" w:rsidRPr="00000000">
        <w:rPr>
          <w:rFonts w:ascii="Consolas" w:cs="Consolas" w:eastAsia="Consolas" w:hAnsi="Consolas"/>
          <w:color w:val="383a42"/>
          <w:sz w:val="21"/>
          <w:szCs w:val="21"/>
          <w:highlight w:val="white"/>
          <w:rtl w:val="0"/>
        </w:rPr>
        <w:t xml:space="preserve"> prop5 </w:t>
      </w:r>
      <w:r w:rsidDel="00000000" w:rsidR="00000000" w:rsidRPr="00000000">
        <w:rPr>
          <w:rFonts w:ascii="Consolas" w:cs="Consolas" w:eastAsia="Consolas" w:hAnsi="Consolas"/>
          <w:color w:val="b76b01"/>
          <w:sz w:val="21"/>
          <w:szCs w:val="21"/>
          <w:highlight w:val="white"/>
          <w:rtl w:val="0"/>
        </w:rPr>
        <w:t xml:space="preserve">9</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cons</w:t>
      </w:r>
      <w:r w:rsidDel="00000000" w:rsidR="00000000" w:rsidRPr="00000000">
        <w:rPr>
          <w:rFonts w:ascii="Consolas" w:cs="Consolas" w:eastAsia="Consolas" w:hAnsi="Consolas"/>
          <w:color w:val="383a42"/>
          <w:sz w:val="21"/>
          <w:szCs w:val="21"/>
          <w:highlight w:val="white"/>
          <w:rtl w:val="0"/>
        </w:rPr>
        <w:t xml:space="preserve"> prop6 </w:t>
      </w:r>
      <w:r w:rsidDel="00000000" w:rsidR="00000000" w:rsidRPr="00000000">
        <w:rPr>
          <w:rFonts w:ascii="Consolas" w:cs="Consolas" w:eastAsia="Consolas" w:hAnsi="Consolas"/>
          <w:color w:val="b76b01"/>
          <w:sz w:val="21"/>
          <w:szCs w:val="21"/>
          <w:highlight w:val="white"/>
          <w:rtl w:val="0"/>
        </w:rPr>
        <w:t xml:space="preserve">11</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51">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cons</w:t>
      </w:r>
      <w:r w:rsidDel="00000000" w:rsidR="00000000" w:rsidRPr="00000000">
        <w:rPr>
          <w:rFonts w:ascii="Consolas" w:cs="Consolas" w:eastAsia="Consolas" w:hAnsi="Consolas"/>
          <w:color w:val="383a42"/>
          <w:sz w:val="21"/>
          <w:szCs w:val="21"/>
          <w:highlight w:val="white"/>
          <w:rtl w:val="0"/>
        </w:rPr>
        <w:t xml:space="preserve"> prop7 </w:t>
      </w:r>
      <w:r w:rsidDel="00000000" w:rsidR="00000000" w:rsidRPr="00000000">
        <w:rPr>
          <w:rFonts w:ascii="Consolas" w:cs="Consolas" w:eastAsia="Consolas" w:hAnsi="Consolas"/>
          <w:color w:val="b76b01"/>
          <w:sz w:val="21"/>
          <w:szCs w:val="21"/>
          <w:highlight w:val="white"/>
          <w:rtl w:val="0"/>
        </w:rPr>
        <w:t xml:space="preserve">13</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cons</w:t>
      </w:r>
      <w:r w:rsidDel="00000000" w:rsidR="00000000" w:rsidRPr="00000000">
        <w:rPr>
          <w:rFonts w:ascii="Consolas" w:cs="Consolas" w:eastAsia="Consolas" w:hAnsi="Consolas"/>
          <w:color w:val="383a42"/>
          <w:sz w:val="21"/>
          <w:szCs w:val="21"/>
          <w:highlight w:val="white"/>
          <w:rtl w:val="0"/>
        </w:rPr>
        <w:t xml:space="preserve"> prop8 </w:t>
      </w:r>
      <w:r w:rsidDel="00000000" w:rsidR="00000000" w:rsidRPr="00000000">
        <w:rPr>
          <w:rFonts w:ascii="Consolas" w:cs="Consolas" w:eastAsia="Consolas" w:hAnsi="Consolas"/>
          <w:color w:val="b76b01"/>
          <w:sz w:val="21"/>
          <w:szCs w:val="21"/>
          <w:highlight w:val="white"/>
          <w:rtl w:val="0"/>
        </w:rPr>
        <w:t xml:space="preserve">14</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52">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53">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54">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55">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Tablero con propiedades</w:t>
      </w:r>
    </w:p>
    <w:p w:rsidR="00000000" w:rsidDel="00000000" w:rsidP="00000000" w:rsidRDefault="00000000" w:rsidRPr="00000000" w14:paraId="00000256">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Función tablero-agregar-propiedad</w:t>
      </w:r>
    </w:p>
    <w:p w:rsidR="00000000" w:rsidDel="00000000" w:rsidP="00000000" w:rsidRDefault="00000000" w:rsidRPr="00000000" w14:paraId="00000257">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Recorrido: tablero</w:t>
      </w:r>
    </w:p>
    <w:p w:rsidR="00000000" w:rsidDel="00000000" w:rsidP="00000000" w:rsidRDefault="00000000" w:rsidRPr="00000000" w14:paraId="00000258">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tablero-completo (</w:t>
      </w:r>
      <w:r w:rsidDel="00000000" w:rsidR="00000000" w:rsidRPr="00000000">
        <w:rPr>
          <w:rFonts w:ascii="Consolas" w:cs="Consolas" w:eastAsia="Consolas" w:hAnsi="Consolas"/>
          <w:color w:val="4078f2"/>
          <w:sz w:val="21"/>
          <w:szCs w:val="21"/>
          <w:highlight w:val="white"/>
          <w:rtl w:val="0"/>
        </w:rPr>
        <w:t xml:space="preserve">tablero-agregar-propiedad</w:t>
      </w:r>
      <w:r w:rsidDel="00000000" w:rsidR="00000000" w:rsidRPr="00000000">
        <w:rPr>
          <w:rFonts w:ascii="Consolas" w:cs="Consolas" w:eastAsia="Consolas" w:hAnsi="Consolas"/>
          <w:color w:val="383a42"/>
          <w:sz w:val="21"/>
          <w:szCs w:val="21"/>
          <w:highlight w:val="white"/>
          <w:rtl w:val="0"/>
        </w:rPr>
        <w:t xml:space="preserve"> tablero-vacio lista-propiedades))</w:t>
      </w:r>
    </w:p>
    <w:p w:rsidR="00000000" w:rsidDel="00000000" w:rsidP="00000000" w:rsidRDefault="00000000" w:rsidRPr="00000000" w14:paraId="00000259">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5A">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5B">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Con lo definido en este script el tablero con las posiciones queda de la siguiente forma</w:t>
      </w:r>
    </w:p>
    <w:p w:rsidR="00000000" w:rsidDel="00000000" w:rsidP="00000000" w:rsidRDefault="00000000" w:rsidRPr="00000000" w14:paraId="0000025C">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(posicion entidad)</w:t>
      </w:r>
    </w:p>
    <w:p w:rsidR="00000000" w:rsidDel="00000000" w:rsidP="00000000" w:rsidRDefault="00000000" w:rsidRPr="00000000" w14:paraId="0000025D">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(0 salida) ;; casilla especial salida, todos comienzan en 0 luego a partir de acá se empieza a mover. Si al lanzar dados se terminan las posiciones se vuelve a posición 0 y se vuelve a contar. Ejemplo: jugador1 se encuentra en posicion 14 y la suma de dados es 2 entonces cae en posicion 1 (14 se mueve a 0, luego a 1)</w:t>
      </w:r>
    </w:p>
    <w:p w:rsidR="00000000" w:rsidDel="00000000" w:rsidP="00000000" w:rsidRDefault="00000000" w:rsidRPr="00000000" w14:paraId="0000025E">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(1 prop1) ;; casilla especial </w:t>
      </w:r>
    </w:p>
    <w:p w:rsidR="00000000" w:rsidDel="00000000" w:rsidP="00000000" w:rsidRDefault="00000000" w:rsidRPr="00000000" w14:paraId="0000025F">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(2 carcel) ;; casilla especial cárcel</w:t>
      </w:r>
    </w:p>
    <w:p w:rsidR="00000000" w:rsidDel="00000000" w:rsidP="00000000" w:rsidRDefault="00000000" w:rsidRPr="00000000" w14:paraId="00000260">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(3 prop2)</w:t>
      </w:r>
    </w:p>
    <w:p w:rsidR="00000000" w:rsidDel="00000000" w:rsidP="00000000" w:rsidRDefault="00000000" w:rsidRPr="00000000" w14:paraId="00000261">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w:t>
      </w:r>
      <w:commentRangeStart w:id="61"/>
      <w:r w:rsidDel="00000000" w:rsidR="00000000" w:rsidRPr="00000000">
        <w:rPr>
          <w:rFonts w:ascii="Consolas" w:cs="Consolas" w:eastAsia="Consolas" w:hAnsi="Consolas"/>
          <w:color w:val="383a42"/>
          <w:sz w:val="21"/>
          <w:szCs w:val="21"/>
          <w:highlight w:val="white"/>
          <w:rtl w:val="0"/>
        </w:rPr>
        <w:t xml:space="preserve">(4 prop4)</w:t>
      </w:r>
      <w:commentRangeEnd w:id="61"/>
      <w:r w:rsidDel="00000000" w:rsidR="00000000" w:rsidRPr="00000000">
        <w:commentReference w:id="61"/>
      </w:r>
      <w:r w:rsidDel="00000000" w:rsidR="00000000" w:rsidRPr="00000000">
        <w:rPr>
          <w:rtl w:val="0"/>
        </w:rPr>
      </w:r>
    </w:p>
    <w:p w:rsidR="00000000" w:rsidDel="00000000" w:rsidP="00000000" w:rsidRDefault="00000000" w:rsidRPr="00000000" w14:paraId="00000262">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(5 carcel) ;; casilla especial cárcel</w:t>
      </w:r>
    </w:p>
    <w:p w:rsidR="00000000" w:rsidDel="00000000" w:rsidP="00000000" w:rsidRDefault="00000000" w:rsidRPr="00000000" w14:paraId="00000263">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(6 prop3)</w:t>
      </w:r>
    </w:p>
    <w:p w:rsidR="00000000" w:rsidDel="00000000" w:rsidP="00000000" w:rsidRDefault="00000000" w:rsidRPr="00000000" w14:paraId="00000264">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(7 suerte) ;; casilla especial suerte</w:t>
      </w:r>
    </w:p>
    <w:p w:rsidR="00000000" w:rsidDel="00000000" w:rsidP="00000000" w:rsidRDefault="00000000" w:rsidRPr="00000000" w14:paraId="00000265">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(8 prop4)</w:t>
      </w:r>
    </w:p>
    <w:p w:rsidR="00000000" w:rsidDel="00000000" w:rsidP="00000000" w:rsidRDefault="00000000" w:rsidRPr="00000000" w14:paraId="00000266">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(9 prop5)</w:t>
      </w:r>
    </w:p>
    <w:p w:rsidR="00000000" w:rsidDel="00000000" w:rsidP="00000000" w:rsidRDefault="00000000" w:rsidRPr="00000000" w14:paraId="00000267">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(10 comunidad) ;; casilla especial comunidad</w:t>
      </w:r>
    </w:p>
    <w:p w:rsidR="00000000" w:rsidDel="00000000" w:rsidP="00000000" w:rsidRDefault="00000000" w:rsidRPr="00000000" w14:paraId="00000268">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(11 prop6)</w:t>
      </w:r>
    </w:p>
    <w:p w:rsidR="00000000" w:rsidDel="00000000" w:rsidP="00000000" w:rsidRDefault="00000000" w:rsidRPr="00000000" w14:paraId="00000269">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(12 suerte) ;; casilla especial suerte</w:t>
      </w:r>
    </w:p>
    <w:p w:rsidR="00000000" w:rsidDel="00000000" w:rsidP="00000000" w:rsidRDefault="00000000" w:rsidRPr="00000000" w14:paraId="0000026A">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(13 prop7)</w:t>
      </w:r>
    </w:p>
    <w:p w:rsidR="00000000" w:rsidDel="00000000" w:rsidP="00000000" w:rsidRDefault="00000000" w:rsidRPr="00000000" w14:paraId="0000026B">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(14 prop8)</w:t>
      </w:r>
    </w:p>
    <w:p w:rsidR="00000000" w:rsidDel="00000000" w:rsidP="00000000" w:rsidRDefault="00000000" w:rsidRPr="00000000" w14:paraId="0000026C">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6D">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6E">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5. Creación del juego</w:t>
      </w:r>
    </w:p>
    <w:p w:rsidR="00000000" w:rsidDel="00000000" w:rsidP="00000000" w:rsidRDefault="00000000" w:rsidRPr="00000000" w14:paraId="0000026F">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Dominio TDA Juego = jugadores X tablero X dineroBanco X numeroDados X turnoActual (id jugador actual) X tasaImpuesto X maxCasas X maxHoteles</w:t>
      </w:r>
    </w:p>
    <w:p w:rsidR="00000000" w:rsidDel="00000000" w:rsidP="00000000" w:rsidRDefault="00000000" w:rsidRPr="00000000" w14:paraId="00000270">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Anteriormente se tenia un último valor de "estadoJuego" donde se ejemplificaba con "en preparación". Sin embargo esto no tenía utilidad para el presente laboratorio por lo que se eliminó. Si usted lo implementa no hay problema pero tenga presente que no se utilizará en nada para este enunciado.</w:t>
      </w:r>
    </w:p>
    <w:p w:rsidR="00000000" w:rsidDel="00000000" w:rsidP="00000000" w:rsidRDefault="00000000" w:rsidRPr="00000000" w14:paraId="00000271">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g0 (</w:t>
      </w:r>
      <w:r w:rsidDel="00000000" w:rsidR="00000000" w:rsidRPr="00000000">
        <w:rPr>
          <w:rFonts w:ascii="Consolas" w:cs="Consolas" w:eastAsia="Consolas" w:hAnsi="Consolas"/>
          <w:color w:val="4078f2"/>
          <w:sz w:val="21"/>
          <w:szCs w:val="21"/>
          <w:highlight w:val="white"/>
          <w:rtl w:val="0"/>
        </w:rPr>
        <w:t xml:space="preserve">juego</w:t>
      </w:r>
      <w:r w:rsidDel="00000000" w:rsidR="00000000" w:rsidRPr="00000000">
        <w:rPr>
          <w:rFonts w:ascii="Consolas" w:cs="Consolas" w:eastAsia="Consolas" w:hAnsi="Consolas"/>
          <w:color w:val="383a42"/>
          <w:sz w:val="21"/>
          <w:szCs w:val="21"/>
          <w:highlight w:val="white"/>
          <w:rtl w:val="0"/>
        </w:rPr>
        <w:t xml:space="preserve"> '() tablero-completo </w:t>
      </w:r>
      <w:r w:rsidDel="00000000" w:rsidR="00000000" w:rsidRPr="00000000">
        <w:rPr>
          <w:rFonts w:ascii="Consolas" w:cs="Consolas" w:eastAsia="Consolas" w:hAnsi="Consolas"/>
          <w:color w:val="b76b01"/>
          <w:sz w:val="21"/>
          <w:szCs w:val="21"/>
          <w:highlight w:val="white"/>
          <w:rtl w:val="0"/>
        </w:rPr>
        <w:t xml:space="preserve">20000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2</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10</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4</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b76b01"/>
          <w:sz w:val="21"/>
          <w:szCs w:val="21"/>
          <w:highlight w:val="white"/>
          <w:rtl w:val="0"/>
        </w:rPr>
        <w:t xml:space="preserve">1</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72">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73">
      <w:pPr>
        <w:rPr>
          <w:rFonts w:ascii="Consolas" w:cs="Consolas" w:eastAsia="Consolas" w:hAnsi="Consolas"/>
          <w:color w:val="383a42"/>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6. Agregar jugadores al juego</w:t>
      </w:r>
      <w:r w:rsidDel="00000000" w:rsidR="00000000" w:rsidRPr="00000000">
        <w:rPr>
          <w:rtl w:val="0"/>
        </w:rPr>
      </w:r>
    </w:p>
    <w:p w:rsidR="00000000" w:rsidDel="00000000" w:rsidP="00000000" w:rsidRDefault="00000000" w:rsidRPr="00000000" w14:paraId="00000274">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g1 (</w:t>
      </w:r>
      <w:r w:rsidDel="00000000" w:rsidR="00000000" w:rsidRPr="00000000">
        <w:rPr>
          <w:rFonts w:ascii="Consolas" w:cs="Consolas" w:eastAsia="Consolas" w:hAnsi="Consolas"/>
          <w:color w:val="4078f2"/>
          <w:sz w:val="21"/>
          <w:szCs w:val="21"/>
          <w:highlight w:val="white"/>
          <w:rtl w:val="0"/>
        </w:rPr>
        <w:t xml:space="preserve">juego-agregar-jugador</w:t>
      </w:r>
      <w:r w:rsidDel="00000000" w:rsidR="00000000" w:rsidRPr="00000000">
        <w:rPr>
          <w:rFonts w:ascii="Consolas" w:cs="Consolas" w:eastAsia="Consolas" w:hAnsi="Consolas"/>
          <w:color w:val="383a42"/>
          <w:sz w:val="21"/>
          <w:szCs w:val="21"/>
          <w:highlight w:val="white"/>
          <w:rtl w:val="0"/>
        </w:rPr>
        <w:t xml:space="preserve"> g0 p1))</w:t>
      </w:r>
    </w:p>
    <w:p w:rsidR="00000000" w:rsidDel="00000000" w:rsidP="00000000" w:rsidRDefault="00000000" w:rsidRPr="00000000" w14:paraId="00000275">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a626a4"/>
          <w:sz w:val="21"/>
          <w:szCs w:val="21"/>
          <w:highlight w:val="white"/>
          <w:rtl w:val="0"/>
        </w:rPr>
        <w:t xml:space="preserve">define</w:t>
      </w:r>
      <w:r w:rsidDel="00000000" w:rsidR="00000000" w:rsidRPr="00000000">
        <w:rPr>
          <w:rFonts w:ascii="Consolas" w:cs="Consolas" w:eastAsia="Consolas" w:hAnsi="Consolas"/>
          <w:color w:val="383a42"/>
          <w:sz w:val="21"/>
          <w:szCs w:val="21"/>
          <w:highlight w:val="white"/>
          <w:rtl w:val="0"/>
        </w:rPr>
        <w:t xml:space="preserve"> g2 (</w:t>
      </w:r>
      <w:r w:rsidDel="00000000" w:rsidR="00000000" w:rsidRPr="00000000">
        <w:rPr>
          <w:rFonts w:ascii="Consolas" w:cs="Consolas" w:eastAsia="Consolas" w:hAnsi="Consolas"/>
          <w:color w:val="4078f2"/>
          <w:sz w:val="21"/>
          <w:szCs w:val="21"/>
          <w:highlight w:val="white"/>
          <w:rtl w:val="0"/>
        </w:rPr>
        <w:t xml:space="preserve">juego-agregar-jugador</w:t>
      </w:r>
      <w:r w:rsidDel="00000000" w:rsidR="00000000" w:rsidRPr="00000000">
        <w:rPr>
          <w:rFonts w:ascii="Consolas" w:cs="Consolas" w:eastAsia="Consolas" w:hAnsi="Consolas"/>
          <w:color w:val="383a42"/>
          <w:sz w:val="21"/>
          <w:szCs w:val="21"/>
          <w:highlight w:val="white"/>
          <w:rtl w:val="0"/>
        </w:rPr>
        <w:t xml:space="preserve"> g1 p2))</w:t>
      </w:r>
    </w:p>
    <w:p w:rsidR="00000000" w:rsidDel="00000000" w:rsidP="00000000" w:rsidRDefault="00000000" w:rsidRPr="00000000" w14:paraId="00000276">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77">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78">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79">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7A">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7B">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La ejecución de cada turno es llamar al requerimiento de juego-jugar-turno con el uso de la función (</w:t>
      </w:r>
      <w:r w:rsidDel="00000000" w:rsidR="00000000" w:rsidRPr="00000000">
        <w:rPr>
          <w:rFonts w:ascii="Consolas" w:cs="Consolas" w:eastAsia="Consolas" w:hAnsi="Consolas"/>
          <w:b w:val="1"/>
          <w:i w:val="1"/>
          <w:color w:val="0000ff"/>
          <w:sz w:val="21"/>
          <w:szCs w:val="21"/>
          <w:highlight w:val="yellow"/>
          <w:rtl w:val="0"/>
        </w:rPr>
        <w:t xml:space="preserve">juego-</w:t>
      </w:r>
      <w:r w:rsidDel="00000000" w:rsidR="00000000" w:rsidRPr="00000000">
        <w:rPr>
          <w:rFonts w:ascii="Consolas" w:cs="Consolas" w:eastAsia="Consolas" w:hAnsi="Consolas"/>
          <w:b w:val="1"/>
          <w:i w:val="1"/>
          <w:color w:val="0000ff"/>
          <w:sz w:val="21"/>
          <w:szCs w:val="21"/>
          <w:highlight w:val="yellow"/>
          <w:rtl w:val="0"/>
        </w:rPr>
        <w:t xml:space="preserve">lanzar-dado</w:t>
      </w:r>
      <w:r w:rsidDel="00000000" w:rsidR="00000000" w:rsidRPr="00000000">
        <w:rPr>
          <w:rFonts w:ascii="Consolas" w:cs="Consolas" w:eastAsia="Consolas" w:hAnsi="Consolas"/>
          <w:color w:val="383a42"/>
          <w:sz w:val="21"/>
          <w:szCs w:val="21"/>
          <w:highlight w:val="white"/>
          <w:rtl w:val="0"/>
        </w:rPr>
        <w:t xml:space="preserve"> semilla1 semilla2)</w:t>
      </w:r>
    </w:p>
    <w:p w:rsidR="00000000" w:rsidDel="00000000" w:rsidP="00000000" w:rsidRDefault="00000000" w:rsidRPr="00000000" w14:paraId="0000027C">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Valores de referencia de la semilla:</w:t>
      </w:r>
    </w:p>
    <w:p w:rsidR="00000000" w:rsidDel="00000000" w:rsidP="00000000" w:rsidRDefault="00000000" w:rsidRPr="00000000" w14:paraId="0000027D">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;;(getDadoRandom 1) ; retorna 1</w:t>
      </w:r>
    </w:p>
    <w:p w:rsidR="00000000" w:rsidDel="00000000" w:rsidP="00000000" w:rsidRDefault="00000000" w:rsidRPr="00000000" w14:paraId="0000027E">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;;(getDadoRandom 2) ; retorna 2</w:t>
      </w:r>
    </w:p>
    <w:p w:rsidR="00000000" w:rsidDel="00000000" w:rsidP="00000000" w:rsidRDefault="00000000" w:rsidRPr="00000000" w14:paraId="0000027F">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;;(getDadoRandom 5) ; retorna 3</w:t>
      </w:r>
    </w:p>
    <w:p w:rsidR="00000000" w:rsidDel="00000000" w:rsidP="00000000" w:rsidRDefault="00000000" w:rsidRPr="00000000" w14:paraId="00000280">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;;(getDadoRandom 0) ; retorna 4</w:t>
      </w:r>
    </w:p>
    <w:p w:rsidR="00000000" w:rsidDel="00000000" w:rsidP="00000000" w:rsidRDefault="00000000" w:rsidRPr="00000000" w14:paraId="00000281">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;;(getDadoRandom 3) ; retorna 5</w:t>
      </w:r>
    </w:p>
    <w:p w:rsidR="00000000" w:rsidDel="00000000" w:rsidP="00000000" w:rsidRDefault="00000000" w:rsidRPr="00000000" w14:paraId="00000282">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;;(getDadoRandom 4) ; retorna 6</w:t>
      </w:r>
    </w:p>
    <w:p w:rsidR="00000000" w:rsidDel="00000000" w:rsidP="00000000" w:rsidRDefault="00000000" w:rsidRPr="00000000" w14:paraId="00000283">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84">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85">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En cada uno de sus scripts hasta el punto 6 es constante (sólo cambiará el número de jugadores, propiedades y cartas) pero puede usar el mismo esquema.</w:t>
      </w:r>
    </w:p>
    <w:p w:rsidR="00000000" w:rsidDel="00000000" w:rsidP="00000000" w:rsidRDefault="00000000" w:rsidRPr="00000000" w14:paraId="00000286">
      <w:pPr>
        <w:rPr>
          <w:rFonts w:ascii="Consolas" w:cs="Consolas" w:eastAsia="Consolas" w:hAnsi="Consolas"/>
          <w:i w:val="1"/>
          <w:color w:val="a0a1a7"/>
          <w:sz w:val="21"/>
          <w:szCs w:val="21"/>
          <w:highlight w:val="white"/>
        </w:rPr>
      </w:pPr>
      <w:r w:rsidDel="00000000" w:rsidR="00000000" w:rsidRPr="00000000">
        <w:rPr>
          <w:rtl w:val="0"/>
        </w:rPr>
      </w:r>
    </w:p>
    <w:p w:rsidR="00000000" w:rsidDel="00000000" w:rsidP="00000000" w:rsidRDefault="00000000" w:rsidRPr="00000000" w14:paraId="00000287">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88">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89">
      <w:pP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A">
      <w:pP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B">
      <w:pP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C">
      <w:pP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D">
      <w:pP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E">
      <w:pP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F">
      <w:pP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0">
      <w:pP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1">
      <w:pP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2">
      <w:pP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3">
      <w:pP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4">
      <w:pPr>
        <w:spacing w:after="200" w:lineRule="auto"/>
        <w:rPr>
          <w:rFonts w:ascii="Courier New" w:cs="Courier New" w:eastAsia="Courier New" w:hAnsi="Courier New"/>
        </w:rPr>
      </w:pPr>
      <w:ins w:author="Angel Benavides Araya" w:id="2" w:date="2025-05-05T00:58:59Z">
        <w:r w:rsidDel="00000000" w:rsidR="00000000" w:rsidRPr="00000000">
          <w:rPr>
            <w:rFonts w:ascii="Courier New" w:cs="Courier New" w:eastAsia="Courier New" w:hAnsi="Courier New"/>
            <w:rtl w:val="0"/>
          </w:rPr>
          <w:t xml:space="preserve">z</w:t>
        </w:r>
      </w:ins>
      <w:r w:rsidDel="00000000" w:rsidR="00000000" w:rsidRPr="00000000">
        <w:rPr>
          <w:rtl w:val="0"/>
        </w:rPr>
      </w:r>
    </w:p>
    <w:p w:rsidR="00000000" w:rsidDel="00000000" w:rsidP="00000000" w:rsidRDefault="00000000" w:rsidRPr="00000000" w14:paraId="00000295">
      <w:pP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6">
      <w:pPr>
        <w:rPr>
          <w:rFonts w:ascii="Consolas" w:cs="Consolas" w:eastAsia="Consolas" w:hAnsi="Consolas"/>
          <w:color w:val="383a42"/>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7. Jugar (inicio de simulación)</w:t>
      </w:r>
      <w:r w:rsidDel="00000000" w:rsidR="00000000" w:rsidRPr="00000000">
        <w:rPr>
          <w:rtl w:val="0"/>
        </w:rPr>
      </w:r>
    </w:p>
    <w:p w:rsidR="00000000" w:rsidDel="00000000" w:rsidP="00000000" w:rsidRDefault="00000000" w:rsidRPr="00000000" w14:paraId="00000297">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w:t>
      </w:r>
      <w:r w:rsidDel="00000000" w:rsidR="00000000" w:rsidRPr="00000000">
        <w:rPr>
          <w:rFonts w:ascii="Consolas" w:cs="Consolas" w:eastAsia="Consolas" w:hAnsi="Consolas"/>
          <w:color w:val="4078f2"/>
          <w:sz w:val="21"/>
          <w:szCs w:val="21"/>
          <w:highlight w:val="white"/>
          <w:rtl w:val="0"/>
        </w:rPr>
        <w:t xml:space="preserve">display</w:t>
      </w: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color w:val="50a14f"/>
          <w:sz w:val="21"/>
          <w:szCs w:val="21"/>
          <w:highlight w:val="white"/>
          <w:rtl w:val="0"/>
        </w:rPr>
        <w:t xml:space="preserve">"===== CAPITALIA =====\n\n"</w:t>
      </w:r>
      <w:r w:rsidDel="00000000" w:rsidR="00000000" w:rsidRPr="00000000">
        <w:rPr>
          <w:rFonts w:ascii="Consolas" w:cs="Consolas" w:eastAsia="Consolas" w:hAnsi="Consolas"/>
          <w:color w:val="383a42"/>
          <w:sz w:val="21"/>
          <w:szCs w:val="21"/>
          <w:highlight w:val="white"/>
          <w:rtl w:val="0"/>
        </w:rPr>
        <w:t xml:space="preserve">)</w:t>
      </w:r>
    </w:p>
    <w:p w:rsidR="00000000" w:rsidDel="00000000" w:rsidP="00000000" w:rsidRDefault="00000000" w:rsidRPr="00000000" w14:paraId="00000298">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99">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Ambos jugadores comienzan en posición 0</w:t>
      </w:r>
    </w:p>
    <w:p w:rsidR="00000000" w:rsidDel="00000000" w:rsidP="00000000" w:rsidRDefault="00000000" w:rsidRPr="00000000" w14:paraId="0000029A">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Turno 1: Carlos</w:t>
      </w:r>
    </w:p>
    <w:p w:rsidR="00000000" w:rsidDel="00000000" w:rsidP="00000000" w:rsidRDefault="00000000" w:rsidRPr="00000000" w14:paraId="0000029B">
      <w:pPr>
        <w:rPr>
          <w:rFonts w:ascii="Consolas" w:cs="Consolas" w:eastAsia="Consolas" w:hAnsi="Consolas"/>
          <w:b w:val="1"/>
          <w:color w:val="0000ff"/>
          <w:sz w:val="21"/>
          <w:szCs w:val="21"/>
          <w:highlight w:val="white"/>
        </w:rPr>
      </w:pPr>
      <w:r w:rsidDel="00000000" w:rsidR="00000000" w:rsidRPr="00000000">
        <w:rPr>
          <w:rFonts w:ascii="Consolas" w:cs="Consolas" w:eastAsia="Consolas" w:hAnsi="Consolas"/>
          <w:b w:val="1"/>
          <w:color w:val="0000ff"/>
          <w:sz w:val="21"/>
          <w:szCs w:val="21"/>
          <w:highlight w:val="white"/>
          <w:rtl w:val="0"/>
        </w:rPr>
        <w:t xml:space="preserve">(display </w:t>
      </w:r>
      <w:r w:rsidDel="00000000" w:rsidR="00000000" w:rsidRPr="00000000">
        <w:rPr>
          <w:rFonts w:ascii="Consolas" w:cs="Consolas" w:eastAsia="Consolas" w:hAnsi="Consolas"/>
          <w:b w:val="1"/>
          <w:color w:val="38761d"/>
          <w:sz w:val="21"/>
          <w:szCs w:val="21"/>
          <w:highlight w:val="white"/>
          <w:rtl w:val="0"/>
        </w:rPr>
        <w:t xml:space="preserve">"TURNO 1: Carlos\n"</w:t>
      </w:r>
      <w:r w:rsidDel="00000000" w:rsidR="00000000" w:rsidRPr="00000000">
        <w:rPr>
          <w:rFonts w:ascii="Consolas" w:cs="Consolas" w:eastAsia="Consolas" w:hAnsi="Consolas"/>
          <w:b w:val="1"/>
          <w:color w:val="0000ff"/>
          <w:sz w:val="21"/>
          <w:szCs w:val="21"/>
          <w:highlight w:val="white"/>
          <w:rtl w:val="0"/>
        </w:rPr>
        <w:t xml:space="preserve">)</w:t>
      </w:r>
    </w:p>
    <w:p w:rsidR="00000000" w:rsidDel="00000000" w:rsidP="00000000" w:rsidRDefault="00000000" w:rsidRPr="00000000" w14:paraId="0000029C">
      <w:pPr>
        <w:rPr>
          <w:rFonts w:ascii="Consolas" w:cs="Consolas" w:eastAsia="Consolas" w:hAnsi="Consolas"/>
          <w:b w:val="1"/>
          <w:i w:val="1"/>
          <w:color w:val="ff0000"/>
          <w:sz w:val="21"/>
          <w:szCs w:val="21"/>
          <w:highlight w:val="white"/>
        </w:rPr>
      </w:pPr>
      <w:r w:rsidDel="00000000" w:rsidR="00000000" w:rsidRPr="00000000">
        <w:rPr>
          <w:rtl w:val="0"/>
        </w:rPr>
      </w:r>
    </w:p>
    <w:p w:rsidR="00000000" w:rsidDel="00000000" w:rsidP="00000000" w:rsidRDefault="00000000" w:rsidRPr="00000000" w14:paraId="0000029D">
      <w:pPr>
        <w:rPr>
          <w:rFonts w:ascii="Consolas" w:cs="Consolas" w:eastAsia="Consolas" w:hAnsi="Consolas"/>
          <w:b w:val="1"/>
          <w:i w:val="1"/>
          <w:color w:val="ff0000"/>
          <w:sz w:val="21"/>
          <w:szCs w:val="21"/>
          <w:highlight w:val="yellow"/>
        </w:rPr>
      </w:pPr>
      <w:r w:rsidDel="00000000" w:rsidR="00000000" w:rsidRPr="00000000">
        <w:rPr>
          <w:rFonts w:ascii="Consolas" w:cs="Consolas" w:eastAsia="Consolas" w:hAnsi="Consolas"/>
          <w:b w:val="1"/>
          <w:color w:val="ff0000"/>
          <w:sz w:val="21"/>
          <w:szCs w:val="21"/>
          <w:highlight w:val="yellow"/>
          <w:rtl w:val="0"/>
        </w:rPr>
        <w:t xml:space="preserve">;; (juego-jugar-turno) Se destaca en amarillo para indicar que este comando es el que iniciará y ejecutará toda la simulación del juego. Es el único comando que ejecutarán para la ejecución de turnos y avance del juego. </w:t>
      </w:r>
      <w:r w:rsidDel="00000000" w:rsidR="00000000" w:rsidRPr="00000000">
        <w:rPr>
          <w:rFonts w:ascii="Consolas" w:cs="Consolas" w:eastAsia="Consolas" w:hAnsi="Consolas"/>
          <w:b w:val="1"/>
          <w:i w:val="1"/>
          <w:color w:val="ff0000"/>
          <w:sz w:val="21"/>
          <w:szCs w:val="21"/>
          <w:highlight w:val="yellow"/>
          <w:rtl w:val="0"/>
        </w:rPr>
        <w:t xml:space="preserve"> </w:t>
      </w:r>
    </w:p>
    <w:p w:rsidR="00000000" w:rsidDel="00000000" w:rsidP="00000000" w:rsidRDefault="00000000" w:rsidRPr="00000000" w14:paraId="0000029E">
      <w:pPr>
        <w:rPr>
          <w:rFonts w:ascii="Consolas" w:cs="Consolas" w:eastAsia="Consolas" w:hAnsi="Consolas"/>
          <w:color w:val="383a42"/>
          <w:sz w:val="21"/>
          <w:szCs w:val="21"/>
          <w:shd w:fill="d9ead3" w:val="clear"/>
        </w:rPr>
      </w:pPr>
      <w:r w:rsidDel="00000000" w:rsidR="00000000" w:rsidRPr="00000000">
        <w:rPr>
          <w:rFonts w:ascii="Consolas" w:cs="Consolas" w:eastAsia="Consolas" w:hAnsi="Consolas"/>
          <w:color w:val="383a42"/>
          <w:sz w:val="21"/>
          <w:szCs w:val="21"/>
          <w:shd w:fill="d9ead3" w:val="clear"/>
          <w:rtl w:val="0"/>
        </w:rPr>
        <w:t xml:space="preserve">;; Parámetros: </w:t>
      </w:r>
    </w:p>
    <w:p w:rsidR="00000000" w:rsidDel="00000000" w:rsidP="00000000" w:rsidRDefault="00000000" w:rsidRPr="00000000" w14:paraId="0000029F">
      <w:pPr>
        <w:rPr>
          <w:rFonts w:ascii="Consolas" w:cs="Consolas" w:eastAsia="Consolas" w:hAnsi="Consolas"/>
          <w:color w:val="383a42"/>
          <w:sz w:val="21"/>
          <w:szCs w:val="21"/>
          <w:shd w:fill="d9ead3" w:val="clear"/>
        </w:rPr>
      </w:pPr>
      <w:r w:rsidDel="00000000" w:rsidR="00000000" w:rsidRPr="00000000">
        <w:rPr>
          <w:rFonts w:ascii="Consolas" w:cs="Consolas" w:eastAsia="Consolas" w:hAnsi="Consolas"/>
          <w:color w:val="383a42"/>
          <w:sz w:val="21"/>
          <w:szCs w:val="21"/>
          <w:shd w:fill="d9ead3" w:val="clear"/>
          <w:rtl w:val="0"/>
        </w:rPr>
        <w:t xml:space="preserve">;; g2: juego actual, cada nuevo juego se construye a partir del anterior</w:t>
        <w:br w:type="textWrapping"/>
        <w:t xml:space="preserve">;; (lanzar-dados 1 2) usa semilla 3 y 4</w:t>
      </w:r>
    </w:p>
    <w:p w:rsidR="00000000" w:rsidDel="00000000" w:rsidP="00000000" w:rsidRDefault="00000000" w:rsidRPr="00000000" w14:paraId="000002A0">
      <w:pPr>
        <w:rPr>
          <w:rFonts w:ascii="Consolas" w:cs="Consolas" w:eastAsia="Consolas" w:hAnsi="Consolas"/>
          <w:b w:val="1"/>
          <w:i w:val="1"/>
          <w:color w:val="ff0000"/>
          <w:sz w:val="21"/>
          <w:szCs w:val="21"/>
          <w:shd w:fill="d9ead3" w:val="clear"/>
        </w:rPr>
      </w:pPr>
      <w:r w:rsidDel="00000000" w:rsidR="00000000" w:rsidRPr="00000000">
        <w:rPr>
          <w:rFonts w:ascii="Consolas" w:cs="Consolas" w:eastAsia="Consolas" w:hAnsi="Consolas"/>
          <w:color w:val="383a42"/>
          <w:sz w:val="21"/>
          <w:szCs w:val="21"/>
          <w:shd w:fill="d9ead3" w:val="clear"/>
          <w:rtl w:val="0"/>
        </w:rPr>
        <w:t xml:space="preserve">;; </w:t>
      </w:r>
      <w:r w:rsidDel="00000000" w:rsidR="00000000" w:rsidRPr="00000000">
        <w:rPr>
          <w:rFonts w:ascii="Consolas" w:cs="Consolas" w:eastAsia="Consolas" w:hAnsi="Consolas"/>
          <w:b w:val="1"/>
          <w:i w:val="1"/>
          <w:color w:val="ff0000"/>
          <w:sz w:val="21"/>
          <w:szCs w:val="21"/>
          <w:shd w:fill="d9ead3" w:val="clear"/>
          <w:rtl w:val="0"/>
        </w:rPr>
        <w:t xml:space="preserve">comprarPropiedad_or_construirCasa: #t</w:t>
      </w:r>
    </w:p>
    <w:p w:rsidR="00000000" w:rsidDel="00000000" w:rsidP="00000000" w:rsidRDefault="00000000" w:rsidRPr="00000000" w14:paraId="000002A1">
      <w:pPr>
        <w:rPr>
          <w:rFonts w:ascii="Consolas" w:cs="Consolas" w:eastAsia="Consolas" w:hAnsi="Consolas"/>
          <w:b w:val="1"/>
          <w:i w:val="1"/>
          <w:color w:val="ff0000"/>
          <w:sz w:val="21"/>
          <w:szCs w:val="21"/>
          <w:shd w:fill="d9ead3" w:val="clear"/>
        </w:rPr>
      </w:pPr>
      <w:r w:rsidDel="00000000" w:rsidR="00000000" w:rsidRPr="00000000">
        <w:rPr>
          <w:rFonts w:ascii="Consolas" w:cs="Consolas" w:eastAsia="Consolas" w:hAnsi="Consolas"/>
          <w:color w:val="383a42"/>
          <w:sz w:val="21"/>
          <w:szCs w:val="21"/>
          <w:shd w:fill="d9ead3" w:val="clear"/>
          <w:rtl w:val="0"/>
        </w:rPr>
        <w:t xml:space="preserve">;; </w:t>
      </w:r>
      <w:r w:rsidDel="00000000" w:rsidR="00000000" w:rsidRPr="00000000">
        <w:rPr>
          <w:rFonts w:ascii="Consolas" w:cs="Consolas" w:eastAsia="Consolas" w:hAnsi="Consolas"/>
          <w:b w:val="1"/>
          <w:i w:val="1"/>
          <w:color w:val="ff0000"/>
          <w:sz w:val="21"/>
          <w:szCs w:val="21"/>
          <w:shd w:fill="d9ead3" w:val="clear"/>
          <w:rtl w:val="0"/>
        </w:rPr>
        <w:t xml:space="preserve">construirHotel: #f</w:t>
      </w:r>
    </w:p>
    <w:p w:rsidR="00000000" w:rsidDel="00000000" w:rsidP="00000000" w:rsidRDefault="00000000" w:rsidRPr="00000000" w14:paraId="000002A2">
      <w:pPr>
        <w:rPr>
          <w:rFonts w:ascii="Consolas" w:cs="Consolas" w:eastAsia="Consolas" w:hAnsi="Consolas"/>
          <w:b w:val="1"/>
          <w:i w:val="1"/>
          <w:color w:val="ff0000"/>
          <w:sz w:val="21"/>
          <w:szCs w:val="21"/>
          <w:shd w:fill="d9ead3" w:val="clear"/>
        </w:rPr>
      </w:pPr>
      <w:r w:rsidDel="00000000" w:rsidR="00000000" w:rsidRPr="00000000">
        <w:rPr>
          <w:rFonts w:ascii="Consolas" w:cs="Consolas" w:eastAsia="Consolas" w:hAnsi="Consolas"/>
          <w:color w:val="383a42"/>
          <w:sz w:val="21"/>
          <w:szCs w:val="21"/>
          <w:shd w:fill="d9ead3" w:val="clear"/>
          <w:rtl w:val="0"/>
        </w:rPr>
        <w:t xml:space="preserve">;; </w:t>
      </w:r>
      <w:r w:rsidDel="00000000" w:rsidR="00000000" w:rsidRPr="00000000">
        <w:rPr>
          <w:rFonts w:ascii="Consolas" w:cs="Consolas" w:eastAsia="Consolas" w:hAnsi="Consolas"/>
          <w:b w:val="1"/>
          <w:i w:val="1"/>
          <w:color w:val="ff0000"/>
          <w:sz w:val="21"/>
          <w:szCs w:val="21"/>
          <w:shd w:fill="d9ead3" w:val="clear"/>
          <w:rtl w:val="0"/>
        </w:rPr>
        <w:t xml:space="preserve">pagarMultaSalirCarcel: #f</w:t>
      </w:r>
    </w:p>
    <w:p w:rsidR="00000000" w:rsidDel="00000000" w:rsidP="00000000" w:rsidRDefault="00000000" w:rsidRPr="00000000" w14:paraId="000002A3">
      <w:pPr>
        <w:rPr>
          <w:rFonts w:ascii="Consolas" w:cs="Consolas" w:eastAsia="Consolas" w:hAnsi="Consolas"/>
          <w:b w:val="1"/>
          <w:i w:val="1"/>
          <w:color w:val="ff0000"/>
          <w:sz w:val="21"/>
          <w:szCs w:val="21"/>
          <w:shd w:fill="d9ead3" w:val="clear"/>
        </w:rPr>
      </w:pPr>
      <w:r w:rsidDel="00000000" w:rsidR="00000000" w:rsidRPr="00000000">
        <w:rPr>
          <w:rFonts w:ascii="Consolas" w:cs="Consolas" w:eastAsia="Consolas" w:hAnsi="Consolas"/>
          <w:color w:val="383a42"/>
          <w:sz w:val="21"/>
          <w:szCs w:val="21"/>
          <w:shd w:fill="d9ead3" w:val="clear"/>
          <w:rtl w:val="0"/>
        </w:rPr>
        <w:t xml:space="preserve">;; </w:t>
      </w:r>
      <w:r w:rsidDel="00000000" w:rsidR="00000000" w:rsidRPr="00000000">
        <w:rPr>
          <w:rFonts w:ascii="Consolas" w:cs="Consolas" w:eastAsia="Consolas" w:hAnsi="Consolas"/>
          <w:b w:val="1"/>
          <w:i w:val="1"/>
          <w:color w:val="ff0000"/>
          <w:sz w:val="21"/>
          <w:szCs w:val="21"/>
          <w:shd w:fill="d9ead3" w:val="clear"/>
          <w:rtl w:val="0"/>
        </w:rPr>
        <w:t xml:space="preserve">usarTarjetaSalirCarcel: #f</w:t>
      </w:r>
    </w:p>
    <w:p w:rsidR="00000000" w:rsidDel="00000000" w:rsidP="00000000" w:rsidRDefault="00000000" w:rsidRPr="00000000" w14:paraId="000002A4">
      <w:pPr>
        <w:rPr>
          <w:rFonts w:ascii="Consolas" w:cs="Consolas" w:eastAsia="Consolas" w:hAnsi="Consolas"/>
          <w:i w:val="1"/>
          <w:sz w:val="21"/>
          <w:szCs w:val="21"/>
          <w:highlight w:val="yellow"/>
        </w:rPr>
      </w:pPr>
      <w:r w:rsidDel="00000000" w:rsidR="00000000" w:rsidRPr="00000000">
        <w:rPr>
          <w:rFonts w:ascii="Consolas" w:cs="Consolas" w:eastAsia="Consolas" w:hAnsi="Consolas"/>
          <w:b w:val="1"/>
          <w:i w:val="1"/>
          <w:color w:val="0000ff"/>
          <w:sz w:val="21"/>
          <w:szCs w:val="21"/>
          <w:highlight w:val="yellow"/>
          <w:rtl w:val="0"/>
        </w:rPr>
        <w:t xml:space="preserve">(define g3 (juego-jugar-turno g2 (juego-</w:t>
      </w:r>
      <w:r w:rsidDel="00000000" w:rsidR="00000000" w:rsidRPr="00000000">
        <w:rPr>
          <w:rFonts w:ascii="Consolas" w:cs="Consolas" w:eastAsia="Consolas" w:hAnsi="Consolas"/>
          <w:b w:val="1"/>
          <w:i w:val="1"/>
          <w:color w:val="0000ff"/>
          <w:sz w:val="21"/>
          <w:szCs w:val="21"/>
          <w:highlight w:val="yellow"/>
          <w:rtl w:val="0"/>
        </w:rPr>
        <w:t xml:space="preserve">lanzar-dados</w:t>
      </w:r>
      <w:r w:rsidDel="00000000" w:rsidR="00000000" w:rsidRPr="00000000">
        <w:rPr>
          <w:rFonts w:ascii="Consolas" w:cs="Consolas" w:eastAsia="Consolas" w:hAnsi="Consolas"/>
          <w:b w:val="1"/>
          <w:i w:val="1"/>
          <w:color w:val="0000ff"/>
          <w:sz w:val="21"/>
          <w:szCs w:val="21"/>
          <w:highlight w:val="yellow"/>
          <w:rtl w:val="0"/>
        </w:rPr>
        <w:t xml:space="preserve"> 1 2)</w:t>
      </w:r>
      <w:r w:rsidDel="00000000" w:rsidR="00000000" w:rsidRPr="00000000">
        <w:rPr>
          <w:rFonts w:ascii="Consolas" w:cs="Consolas" w:eastAsia="Consolas" w:hAnsi="Consolas"/>
          <w:i w:val="1"/>
          <w:sz w:val="21"/>
          <w:szCs w:val="21"/>
          <w:highlight w:val="yellow"/>
          <w:rtl w:val="0"/>
        </w:rPr>
        <w:t xml:space="preserve"> </w:t>
      </w:r>
      <w:r w:rsidDel="00000000" w:rsidR="00000000" w:rsidRPr="00000000">
        <w:rPr>
          <w:rFonts w:ascii="Consolas" w:cs="Consolas" w:eastAsia="Consolas" w:hAnsi="Consolas"/>
          <w:b w:val="1"/>
          <w:i w:val="1"/>
          <w:color w:val="ff0000"/>
          <w:sz w:val="21"/>
          <w:szCs w:val="21"/>
          <w:highlight w:val="yellow"/>
          <w:rtl w:val="0"/>
        </w:rPr>
        <w:t xml:space="preserve">#t #f #f #f</w:t>
      </w:r>
      <w:r w:rsidDel="00000000" w:rsidR="00000000" w:rsidRPr="00000000">
        <w:rPr>
          <w:rFonts w:ascii="Consolas" w:cs="Consolas" w:eastAsia="Consolas" w:hAnsi="Consolas"/>
          <w:b w:val="1"/>
          <w:i w:val="1"/>
          <w:color w:val="0000ff"/>
          <w:sz w:val="21"/>
          <w:szCs w:val="21"/>
          <w:highlight w:val="yellow"/>
          <w:rtl w:val="0"/>
        </w:rPr>
        <w:t xml:space="preserve">))</w:t>
      </w:r>
      <w:r w:rsidDel="00000000" w:rsidR="00000000" w:rsidRPr="00000000">
        <w:rPr>
          <w:rFonts w:ascii="Consolas" w:cs="Consolas" w:eastAsia="Consolas" w:hAnsi="Consolas"/>
          <w:i w:val="1"/>
          <w:sz w:val="21"/>
          <w:szCs w:val="21"/>
          <w:highlight w:val="yellow"/>
          <w:rtl w:val="0"/>
        </w:rPr>
        <w:t xml:space="preserve"> </w:t>
      </w:r>
    </w:p>
    <w:p w:rsidR="00000000" w:rsidDel="00000000" w:rsidP="00000000" w:rsidRDefault="00000000" w:rsidRPr="00000000" w14:paraId="000002A5">
      <w:pPr>
        <w:rPr>
          <w:rFonts w:ascii="Consolas" w:cs="Consolas" w:eastAsia="Consolas" w:hAnsi="Consolas"/>
          <w:color w:val="383a42"/>
          <w:sz w:val="21"/>
          <w:szCs w:val="21"/>
          <w:highlight w:val="white"/>
        </w:rPr>
      </w:pPr>
      <w:r w:rsidDel="00000000" w:rsidR="00000000" w:rsidRPr="00000000">
        <w:rPr>
          <w:rFonts w:ascii="Consolas" w:cs="Consolas" w:eastAsia="Consolas" w:hAnsi="Consolas"/>
          <w:i w:val="1"/>
          <w:sz w:val="21"/>
          <w:szCs w:val="21"/>
          <w:highlight w:val="white"/>
          <w:rtl w:val="0"/>
        </w:rPr>
        <w:t xml:space="preserve">g3 ;; esto imprime g3 para que lo podamos evaluar.</w:t>
      </w:r>
      <w:r w:rsidDel="00000000" w:rsidR="00000000" w:rsidRPr="00000000">
        <w:rPr>
          <w:rtl w:val="0"/>
        </w:rPr>
      </w:r>
    </w:p>
    <w:p w:rsidR="00000000" w:rsidDel="00000000" w:rsidP="00000000" w:rsidRDefault="00000000" w:rsidRPr="00000000" w14:paraId="000002A6">
      <w:pPr>
        <w:rPr>
          <w:rFonts w:ascii="Consolas" w:cs="Consolas" w:eastAsia="Consolas" w:hAnsi="Consolas"/>
          <w:color w:val="383a42"/>
          <w:sz w:val="21"/>
          <w:szCs w:val="21"/>
          <w:highlight w:val="white"/>
        </w:rPr>
      </w:pPr>
      <w:r w:rsidDel="00000000" w:rsidR="00000000" w:rsidRPr="00000000">
        <w:rPr>
          <w:rtl w:val="0"/>
        </w:rPr>
      </w:r>
    </w:p>
    <w:p w:rsidR="00000000" w:rsidDel="00000000" w:rsidP="00000000" w:rsidRDefault="00000000" w:rsidRPr="00000000" w14:paraId="000002A7">
      <w:pPr>
        <w:rPr>
          <w:rFonts w:ascii="Consolas" w:cs="Consolas" w:eastAsia="Consolas" w:hAnsi="Consolas"/>
          <w:b w:val="1"/>
          <w:color w:val="383a42"/>
          <w:sz w:val="21"/>
          <w:szCs w:val="21"/>
          <w:highlight w:val="white"/>
        </w:rPr>
      </w:pPr>
      <w:r w:rsidDel="00000000" w:rsidR="00000000" w:rsidRPr="00000000">
        <w:rPr>
          <w:rFonts w:ascii="Consolas" w:cs="Consolas" w:eastAsia="Consolas" w:hAnsi="Consolas"/>
          <w:b w:val="1"/>
          <w:color w:val="383a42"/>
          <w:sz w:val="21"/>
          <w:szCs w:val="21"/>
          <w:highlight w:val="white"/>
          <w:rtl w:val="0"/>
        </w:rPr>
        <w:t xml:space="preserve">;; Explicación:</w:t>
      </w:r>
    </w:p>
    <w:p w:rsidR="00000000" w:rsidDel="00000000" w:rsidP="00000000" w:rsidRDefault="00000000" w:rsidRPr="00000000" w14:paraId="000002A8">
      <w:pPr>
        <w:rPr>
          <w:rFonts w:ascii="Consolas" w:cs="Consolas" w:eastAsia="Consolas" w:hAnsi="Consolas"/>
          <w:i w:val="1"/>
          <w:sz w:val="21"/>
          <w:szCs w:val="21"/>
          <w:highlight w:val="white"/>
        </w:rPr>
      </w:pPr>
      <w:commentRangeStart w:id="62"/>
      <w:commentRangeStart w:id="63"/>
      <w:commentRangeStart w:id="64"/>
      <w:r w:rsidDel="00000000" w:rsidR="00000000" w:rsidRPr="00000000">
        <w:rPr>
          <w:rFonts w:ascii="Consolas" w:cs="Consolas" w:eastAsia="Consolas" w:hAnsi="Consolas"/>
          <w:i w:val="1"/>
          <w:sz w:val="21"/>
          <w:szCs w:val="21"/>
          <w:highlight w:val="white"/>
          <w:rtl w:val="0"/>
        </w:rPr>
        <w:t xml:space="preserve">;; Al usar la semilla 1 y 2 para dado1 y dado2, jugador Carlos se va a mover a posición 3 (0 + dado1:1 + dado2: 2) </w:t>
      </w:r>
      <w:commentRangeEnd w:id="62"/>
      <w:r w:rsidDel="00000000" w:rsidR="00000000" w:rsidRPr="00000000">
        <w:commentReference w:id="62"/>
      </w:r>
      <w:commentRangeEnd w:id="63"/>
      <w:r w:rsidDel="00000000" w:rsidR="00000000" w:rsidRPr="00000000">
        <w:commentReference w:id="63"/>
      </w:r>
      <w:commentRangeEnd w:id="64"/>
      <w:r w:rsidDel="00000000" w:rsidR="00000000" w:rsidRPr="00000000">
        <w:commentReference w:id="64"/>
      </w:r>
      <w:r w:rsidDel="00000000" w:rsidR="00000000" w:rsidRPr="00000000">
        <w:rPr>
          <w:rtl w:val="0"/>
        </w:rPr>
      </w:r>
    </w:p>
    <w:p w:rsidR="00000000" w:rsidDel="00000000" w:rsidP="00000000" w:rsidRDefault="00000000" w:rsidRPr="00000000" w14:paraId="000002A9">
      <w:pPr>
        <w:rPr>
          <w:rFonts w:ascii="Consolas" w:cs="Consolas" w:eastAsia="Consolas" w:hAnsi="Consolas"/>
          <w:i w:val="1"/>
          <w:sz w:val="21"/>
          <w:szCs w:val="21"/>
          <w:highlight w:val="white"/>
        </w:rPr>
      </w:pPr>
      <w:r w:rsidDel="00000000" w:rsidR="00000000" w:rsidRPr="00000000">
        <w:rPr>
          <w:rFonts w:ascii="Consolas" w:cs="Consolas" w:eastAsia="Consolas" w:hAnsi="Consolas"/>
          <w:i w:val="1"/>
          <w:sz w:val="21"/>
          <w:szCs w:val="21"/>
          <w:highlight w:val="white"/>
          <w:rtl w:val="0"/>
        </w:rPr>
        <w:t xml:space="preserve">;; En tablero posición 3 prop2: </w:t>
      </w:r>
      <w:r w:rsidDel="00000000" w:rsidR="00000000" w:rsidRPr="00000000">
        <w:rPr>
          <w:rFonts w:ascii="Consolas" w:cs="Consolas" w:eastAsia="Consolas" w:hAnsi="Consolas"/>
          <w:sz w:val="21"/>
          <w:szCs w:val="21"/>
          <w:highlight w:val="white"/>
          <w:rtl w:val="0"/>
        </w:rPr>
        <w:t xml:space="preserve">Avenida Báltica</w:t>
      </w:r>
      <w:r w:rsidDel="00000000" w:rsidR="00000000" w:rsidRPr="00000000">
        <w:rPr>
          <w:rFonts w:ascii="Consolas" w:cs="Consolas" w:eastAsia="Consolas" w:hAnsi="Consolas"/>
          <w:i w:val="1"/>
          <w:sz w:val="21"/>
          <w:szCs w:val="21"/>
          <w:highlight w:val="white"/>
          <w:rtl w:val="0"/>
        </w:rPr>
        <w:t xml:space="preserve"> Precio 600</w:t>
      </w:r>
    </w:p>
    <w:p w:rsidR="00000000" w:rsidDel="00000000" w:rsidP="00000000" w:rsidRDefault="00000000" w:rsidRPr="00000000" w14:paraId="000002AA">
      <w:pPr>
        <w:rPr>
          <w:rFonts w:ascii="Consolas" w:cs="Consolas" w:eastAsia="Consolas" w:hAnsi="Consolas"/>
          <w:sz w:val="21"/>
          <w:szCs w:val="21"/>
          <w:highlight w:val="white"/>
        </w:rPr>
      </w:pPr>
      <w:r w:rsidDel="00000000" w:rsidR="00000000" w:rsidRPr="00000000">
        <w:rPr>
          <w:rFonts w:ascii="Consolas" w:cs="Consolas" w:eastAsia="Consolas" w:hAnsi="Consolas"/>
          <w:i w:val="1"/>
          <w:sz w:val="21"/>
          <w:szCs w:val="21"/>
          <w:highlight w:val="white"/>
          <w:rtl w:val="0"/>
        </w:rPr>
        <w:t xml:space="preserve">;; (define prop2 (propiedad 2 "Avenida Báltica" 600 4 #f 0 #f #f))</w:t>
      </w:r>
      <w:r w:rsidDel="00000000" w:rsidR="00000000" w:rsidRPr="00000000">
        <w:rPr>
          <w:rtl w:val="0"/>
        </w:rPr>
      </w:r>
    </w:p>
    <w:p w:rsidR="00000000" w:rsidDel="00000000" w:rsidP="00000000" w:rsidRDefault="00000000" w:rsidRPr="00000000" w14:paraId="000002AB">
      <w:pPr>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Los últimos dos valores de juego-jugar-turno son para simplificar la simulación del juego</w:t>
      </w:r>
    </w:p>
    <w:p w:rsidR="00000000" w:rsidDel="00000000" w:rsidP="00000000" w:rsidRDefault="00000000" w:rsidRPr="00000000" w14:paraId="000002AC">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b w:val="1"/>
          <w:i w:val="1"/>
          <w:color w:val="ff0000"/>
          <w:sz w:val="21"/>
          <w:szCs w:val="21"/>
          <w:highlight w:val="white"/>
          <w:rtl w:val="0"/>
        </w:rPr>
        <w:t xml:space="preserve">comprarPropiedad_or_construyeCasa:: #t</w:t>
      </w:r>
      <w:r w:rsidDel="00000000" w:rsidR="00000000" w:rsidRPr="00000000">
        <w:rPr>
          <w:rFonts w:ascii="Consolas" w:cs="Consolas" w:eastAsia="Consolas" w:hAnsi="Consolas"/>
          <w:color w:val="383a42"/>
          <w:sz w:val="21"/>
          <w:szCs w:val="21"/>
          <w:highlight w:val="white"/>
          <w:rtl w:val="0"/>
        </w:rPr>
        <w:t xml:space="preserve"> para controlar la simulación se indica que se construya una casa si es que puede (si cae en una de sus propiedades y se dan las condiciones para que pueda construir 1 casa entonces se realiza, en caso de no cumplir las condiciones y el valor sea #t entonces se ignora la construcción de la casa. Internamente ustedes deben llamar a la función correspondiente dentro de (juego-jugar-turno)</w:t>
      </w:r>
    </w:p>
    <w:p w:rsidR="00000000" w:rsidDel="00000000" w:rsidP="00000000" w:rsidRDefault="00000000" w:rsidRPr="00000000" w14:paraId="000002AD">
      <w:pPr>
        <w:rPr>
          <w:rFonts w:ascii="Consolas" w:cs="Consolas" w:eastAsia="Consolas" w:hAnsi="Consolas"/>
          <w:color w:val="383a42"/>
          <w:sz w:val="21"/>
          <w:szCs w:val="21"/>
          <w:highlight w:val="white"/>
        </w:rPr>
      </w:pPr>
      <w:r w:rsidDel="00000000" w:rsidR="00000000" w:rsidRPr="00000000">
        <w:rPr>
          <w:rFonts w:ascii="Consolas" w:cs="Consolas" w:eastAsia="Consolas" w:hAnsi="Consolas"/>
          <w:color w:val="383a42"/>
          <w:sz w:val="21"/>
          <w:szCs w:val="21"/>
          <w:highlight w:val="white"/>
          <w:rtl w:val="0"/>
        </w:rPr>
        <w:t xml:space="preserve">;; </w:t>
      </w:r>
      <w:r w:rsidDel="00000000" w:rsidR="00000000" w:rsidRPr="00000000">
        <w:rPr>
          <w:rFonts w:ascii="Consolas" w:cs="Consolas" w:eastAsia="Consolas" w:hAnsi="Consolas"/>
          <w:b w:val="1"/>
          <w:i w:val="1"/>
          <w:color w:val="ff0000"/>
          <w:sz w:val="21"/>
          <w:szCs w:val="21"/>
          <w:highlight w:val="white"/>
          <w:rtl w:val="0"/>
        </w:rPr>
        <w:t xml:space="preserve">construyeHotel: #f </w:t>
      </w:r>
      <w:r w:rsidDel="00000000" w:rsidR="00000000" w:rsidRPr="00000000">
        <w:rPr>
          <w:rFonts w:ascii="Consolas" w:cs="Consolas" w:eastAsia="Consolas" w:hAnsi="Consolas"/>
          <w:sz w:val="21"/>
          <w:szCs w:val="21"/>
          <w:highlight w:val="white"/>
          <w:rtl w:val="0"/>
        </w:rPr>
        <w:t xml:space="preserve">para controlar la simulación se agrega este campo para que construya un hotel en caso de que se cumplan las condiciones, al igual que el parametro de construyeCasa.</w:t>
      </w:r>
      <w:r w:rsidDel="00000000" w:rsidR="00000000" w:rsidRPr="00000000">
        <w:rPr>
          <w:rFonts w:ascii="Consolas" w:cs="Consolas" w:eastAsia="Consolas" w:hAnsi="Consolas"/>
          <w:b w:val="1"/>
          <w:i w:val="1"/>
          <w:color w:val="ff0000"/>
          <w:sz w:val="21"/>
          <w:szCs w:val="21"/>
          <w:highlight w:val="white"/>
          <w:rtl w:val="0"/>
        </w:rPr>
        <w:t xml:space="preserve"> </w:t>
      </w:r>
      <w:r w:rsidDel="00000000" w:rsidR="00000000" w:rsidRPr="00000000">
        <w:rPr>
          <w:rtl w:val="0"/>
        </w:rPr>
      </w:r>
    </w:p>
    <w:p w:rsidR="00000000" w:rsidDel="00000000" w:rsidP="00000000" w:rsidRDefault="00000000" w:rsidRPr="00000000" w14:paraId="000002AE">
      <w:pPr>
        <w:rPr>
          <w:rFonts w:ascii="Consolas" w:cs="Consolas" w:eastAsia="Consolas" w:hAnsi="Consolas"/>
          <w:i w:val="1"/>
          <w:sz w:val="21"/>
          <w:szCs w:val="21"/>
          <w:highlight w:val="white"/>
        </w:rPr>
      </w:pPr>
      <w:r w:rsidDel="00000000" w:rsidR="00000000" w:rsidRPr="00000000">
        <w:rPr>
          <w:rFonts w:ascii="Consolas" w:cs="Consolas" w:eastAsia="Consolas" w:hAnsi="Consolas"/>
          <w:i w:val="1"/>
          <w:sz w:val="21"/>
          <w:szCs w:val="21"/>
          <w:highlight w:val="white"/>
          <w:rtl w:val="0"/>
        </w:rPr>
        <w:t xml:space="preserve">;; dado que comprar casa en propiedad cuesta 600 y valor de </w:t>
      </w:r>
      <w:r w:rsidDel="00000000" w:rsidR="00000000" w:rsidRPr="00000000">
        <w:rPr>
          <w:rFonts w:ascii="Consolas" w:cs="Consolas" w:eastAsia="Consolas" w:hAnsi="Consolas"/>
          <w:b w:val="1"/>
          <w:i w:val="1"/>
          <w:color w:val="ff0000"/>
          <w:sz w:val="21"/>
          <w:szCs w:val="21"/>
          <w:highlight w:val="white"/>
          <w:rtl w:val="0"/>
        </w:rPr>
        <w:t xml:space="preserve">construyeCasa</w:t>
      </w:r>
      <w:r w:rsidDel="00000000" w:rsidR="00000000" w:rsidRPr="00000000">
        <w:rPr>
          <w:rFonts w:ascii="Consolas" w:cs="Consolas" w:eastAsia="Consolas" w:hAnsi="Consolas"/>
          <w:i w:val="1"/>
          <w:sz w:val="21"/>
          <w:szCs w:val="21"/>
          <w:highlight w:val="white"/>
          <w:rtl w:val="0"/>
        </w:rPr>
        <w:t xml:space="preserve"> es #t entonces su presupuesto queda en:</w:t>
      </w:r>
    </w:p>
    <w:p w:rsidR="00000000" w:rsidDel="00000000" w:rsidP="00000000" w:rsidRDefault="00000000" w:rsidRPr="00000000" w14:paraId="000002AF">
      <w:pPr>
        <w:rPr>
          <w:rFonts w:ascii="Consolas" w:cs="Consolas" w:eastAsia="Consolas" w:hAnsi="Consolas"/>
          <w:i w:val="1"/>
          <w:sz w:val="21"/>
          <w:szCs w:val="21"/>
          <w:highlight w:val="white"/>
        </w:rPr>
      </w:pPr>
      <w:r w:rsidDel="00000000" w:rsidR="00000000" w:rsidRPr="00000000">
        <w:rPr>
          <w:rFonts w:ascii="Consolas" w:cs="Consolas" w:eastAsia="Consolas" w:hAnsi="Consolas"/>
          <w:i w:val="1"/>
          <w:sz w:val="21"/>
          <w:szCs w:val="21"/>
          <w:highlight w:val="white"/>
          <w:rtl w:val="0"/>
        </w:rPr>
        <w:t xml:space="preserve">;; (1500-600) = 900</w:t>
      </w:r>
    </w:p>
    <w:p w:rsidR="00000000" w:rsidDel="00000000" w:rsidP="00000000" w:rsidRDefault="00000000" w:rsidRPr="00000000" w14:paraId="000002B0">
      <w:pPr>
        <w:rPr>
          <w:rFonts w:ascii="Consolas" w:cs="Consolas" w:eastAsia="Consolas" w:hAnsi="Consolas"/>
          <w:i w:val="1"/>
          <w:sz w:val="21"/>
          <w:szCs w:val="21"/>
          <w:highlight w:val="white"/>
        </w:rPr>
      </w:pPr>
      <w:r w:rsidDel="00000000" w:rsidR="00000000" w:rsidRPr="00000000">
        <w:rPr>
          <w:rFonts w:ascii="Consolas" w:cs="Consolas" w:eastAsia="Consolas" w:hAnsi="Consolas"/>
          <w:i w:val="1"/>
          <w:sz w:val="21"/>
          <w:szCs w:val="21"/>
          <w:highlight w:val="white"/>
          <w:rtl w:val="0"/>
        </w:rPr>
        <w:t xml:space="preserve">;; Dado que el parámetro de </w:t>
      </w:r>
      <w:r w:rsidDel="00000000" w:rsidR="00000000" w:rsidRPr="00000000">
        <w:rPr>
          <w:rFonts w:ascii="Consolas" w:cs="Consolas" w:eastAsia="Consolas" w:hAnsi="Consolas"/>
          <w:b w:val="1"/>
          <w:i w:val="1"/>
          <w:color w:val="ff0000"/>
          <w:sz w:val="21"/>
          <w:szCs w:val="21"/>
          <w:highlight w:val="white"/>
          <w:rtl w:val="0"/>
        </w:rPr>
        <w:t xml:space="preserve">construyeHotel</w:t>
      </w:r>
      <w:r w:rsidDel="00000000" w:rsidR="00000000" w:rsidRPr="00000000">
        <w:rPr>
          <w:rFonts w:ascii="Consolas" w:cs="Consolas" w:eastAsia="Consolas" w:hAnsi="Consolas"/>
          <w:i w:val="1"/>
          <w:sz w:val="21"/>
          <w:szCs w:val="21"/>
          <w:highlight w:val="white"/>
          <w:rtl w:val="0"/>
        </w:rPr>
        <w:t xml:space="preserve"> es #t pero no se cumplen las condiciones entonces se ignora.</w:t>
      </w:r>
    </w:p>
    <w:p w:rsidR="00000000" w:rsidDel="00000000" w:rsidP="00000000" w:rsidRDefault="00000000" w:rsidRPr="00000000" w14:paraId="000002B1">
      <w:pPr>
        <w:rPr>
          <w:rFonts w:ascii="Consolas" w:cs="Consolas" w:eastAsia="Consolas" w:hAnsi="Consolas"/>
          <w:i w:val="1"/>
          <w:sz w:val="21"/>
          <w:szCs w:val="21"/>
          <w:highlight w:val="white"/>
        </w:rPr>
      </w:pPr>
      <w:r w:rsidDel="00000000" w:rsidR="00000000" w:rsidRPr="00000000">
        <w:rPr>
          <w:rFonts w:ascii="Consolas" w:cs="Consolas" w:eastAsia="Consolas" w:hAnsi="Consolas"/>
          <w:i w:val="1"/>
          <w:sz w:val="21"/>
          <w:szCs w:val="21"/>
          <w:highlight w:val="white"/>
          <w:rtl w:val="0"/>
        </w:rPr>
        <w:t xml:space="preserve">;; g3 va a contener el valor del TDA juego actualizado</w:t>
      </w:r>
    </w:p>
    <w:p w:rsidR="00000000" w:rsidDel="00000000" w:rsidP="00000000" w:rsidRDefault="00000000" w:rsidRPr="00000000" w14:paraId="000002B2">
      <w:pPr>
        <w:rPr>
          <w:rFonts w:ascii="Consolas" w:cs="Consolas" w:eastAsia="Consolas" w:hAnsi="Consolas"/>
          <w:i w:val="1"/>
          <w:sz w:val="21"/>
          <w:szCs w:val="21"/>
          <w:highlight w:val="white"/>
        </w:rPr>
      </w:pPr>
      <w:r w:rsidDel="00000000" w:rsidR="00000000" w:rsidRPr="00000000">
        <w:rPr>
          <w:rtl w:val="0"/>
        </w:rPr>
      </w:r>
    </w:p>
    <w:p w:rsidR="00000000" w:rsidDel="00000000" w:rsidP="00000000" w:rsidRDefault="00000000" w:rsidRPr="00000000" w14:paraId="000002B3">
      <w:pPr>
        <w:rPr>
          <w:rFonts w:ascii="Consolas" w:cs="Consolas" w:eastAsia="Consolas" w:hAnsi="Consolas"/>
          <w:i w:val="1"/>
          <w:sz w:val="21"/>
          <w:szCs w:val="21"/>
          <w:highlight w:val="white"/>
        </w:rPr>
      </w:pPr>
      <w:r w:rsidDel="00000000" w:rsidR="00000000" w:rsidRPr="00000000">
        <w:rPr>
          <w:rtl w:val="0"/>
        </w:rPr>
      </w:r>
    </w:p>
    <w:p w:rsidR="00000000" w:rsidDel="00000000" w:rsidP="00000000" w:rsidRDefault="00000000" w:rsidRPr="00000000" w14:paraId="000002B4">
      <w:pPr>
        <w:rPr>
          <w:rFonts w:ascii="Consolas" w:cs="Consolas" w:eastAsia="Consolas" w:hAnsi="Consolas"/>
          <w:i w:val="1"/>
          <w:sz w:val="21"/>
          <w:szCs w:val="21"/>
          <w:highlight w:val="white"/>
        </w:rPr>
      </w:pPr>
      <w:r w:rsidDel="00000000" w:rsidR="00000000" w:rsidRPr="00000000">
        <w:rPr>
          <w:rtl w:val="0"/>
        </w:rPr>
      </w:r>
    </w:p>
    <w:p w:rsidR="00000000" w:rsidDel="00000000" w:rsidP="00000000" w:rsidRDefault="00000000" w:rsidRPr="00000000" w14:paraId="000002B5">
      <w:pPr>
        <w:rPr>
          <w:rFonts w:ascii="Consolas" w:cs="Consolas" w:eastAsia="Consolas" w:hAnsi="Consolas"/>
          <w:i w:val="1"/>
          <w:sz w:val="21"/>
          <w:szCs w:val="21"/>
          <w:highlight w:val="white"/>
        </w:rPr>
      </w:pPr>
      <w:r w:rsidDel="00000000" w:rsidR="00000000" w:rsidRPr="00000000">
        <w:rPr>
          <w:rtl w:val="0"/>
        </w:rPr>
      </w:r>
    </w:p>
    <w:p w:rsidR="00000000" w:rsidDel="00000000" w:rsidP="00000000" w:rsidRDefault="00000000" w:rsidRPr="00000000" w14:paraId="000002B6">
      <w:pPr>
        <w:rPr>
          <w:rFonts w:ascii="Consolas" w:cs="Consolas" w:eastAsia="Consolas" w:hAnsi="Consolas"/>
          <w:i w:val="1"/>
          <w:sz w:val="21"/>
          <w:szCs w:val="21"/>
          <w:highlight w:val="white"/>
        </w:rPr>
      </w:pPr>
      <w:r w:rsidDel="00000000" w:rsidR="00000000" w:rsidRPr="00000000">
        <w:rPr>
          <w:rtl w:val="0"/>
        </w:rPr>
      </w:r>
    </w:p>
    <w:p w:rsidR="00000000" w:rsidDel="00000000" w:rsidP="00000000" w:rsidRDefault="00000000" w:rsidRPr="00000000" w14:paraId="000002B7">
      <w:pPr>
        <w:rPr>
          <w:rFonts w:ascii="Consolas" w:cs="Consolas" w:eastAsia="Consolas" w:hAnsi="Consolas"/>
          <w:i w:val="1"/>
          <w:sz w:val="21"/>
          <w:szCs w:val="21"/>
          <w:highlight w:val="white"/>
        </w:rPr>
      </w:pPr>
      <w:r w:rsidDel="00000000" w:rsidR="00000000" w:rsidRPr="00000000">
        <w:rPr>
          <w:rtl w:val="0"/>
        </w:rPr>
      </w:r>
    </w:p>
    <w:p w:rsidR="00000000" w:rsidDel="00000000" w:rsidP="00000000" w:rsidRDefault="00000000" w:rsidRPr="00000000" w14:paraId="000002B8">
      <w:pPr>
        <w:rPr>
          <w:rFonts w:ascii="Consolas" w:cs="Consolas" w:eastAsia="Consolas" w:hAnsi="Consolas"/>
          <w:i w:val="1"/>
          <w:sz w:val="21"/>
          <w:szCs w:val="21"/>
          <w:highlight w:val="white"/>
        </w:rPr>
      </w:pPr>
      <w:r w:rsidDel="00000000" w:rsidR="00000000" w:rsidRPr="00000000">
        <w:rPr>
          <w:rtl w:val="0"/>
        </w:rPr>
      </w:r>
    </w:p>
    <w:p w:rsidR="00000000" w:rsidDel="00000000" w:rsidP="00000000" w:rsidRDefault="00000000" w:rsidRPr="00000000" w14:paraId="000002B9">
      <w:pPr>
        <w:rPr>
          <w:rFonts w:ascii="Consolas" w:cs="Consolas" w:eastAsia="Consolas" w:hAnsi="Consolas"/>
          <w:i w:val="1"/>
          <w:sz w:val="21"/>
          <w:szCs w:val="21"/>
          <w:highlight w:val="white"/>
        </w:rPr>
      </w:pPr>
      <w:r w:rsidDel="00000000" w:rsidR="00000000" w:rsidRPr="00000000">
        <w:rPr>
          <w:rtl w:val="0"/>
        </w:rPr>
      </w:r>
    </w:p>
    <w:p w:rsidR="00000000" w:rsidDel="00000000" w:rsidP="00000000" w:rsidRDefault="00000000" w:rsidRPr="00000000" w14:paraId="000002BA">
      <w:pPr>
        <w:rPr>
          <w:rFonts w:ascii="Consolas" w:cs="Consolas" w:eastAsia="Consolas" w:hAnsi="Consolas"/>
          <w:i w:val="1"/>
          <w:sz w:val="21"/>
          <w:szCs w:val="21"/>
          <w:highlight w:val="white"/>
        </w:rPr>
      </w:pPr>
      <w:r w:rsidDel="00000000" w:rsidR="00000000" w:rsidRPr="00000000">
        <w:rPr>
          <w:rtl w:val="0"/>
        </w:rPr>
      </w:r>
    </w:p>
    <w:p w:rsidR="00000000" w:rsidDel="00000000" w:rsidP="00000000" w:rsidRDefault="00000000" w:rsidRPr="00000000" w14:paraId="000002BB">
      <w:pPr>
        <w:rPr>
          <w:rFonts w:ascii="Consolas" w:cs="Consolas" w:eastAsia="Consolas" w:hAnsi="Consolas"/>
          <w:i w:val="1"/>
          <w:sz w:val="21"/>
          <w:szCs w:val="21"/>
          <w:highlight w:val="white"/>
        </w:rPr>
      </w:pPr>
      <w:r w:rsidDel="00000000" w:rsidR="00000000" w:rsidRPr="00000000">
        <w:rPr>
          <w:rtl w:val="0"/>
        </w:rPr>
      </w:r>
    </w:p>
    <w:p w:rsidR="00000000" w:rsidDel="00000000" w:rsidP="00000000" w:rsidRDefault="00000000" w:rsidRPr="00000000" w14:paraId="000002BC">
      <w:pPr>
        <w:rPr>
          <w:rFonts w:ascii="Consolas" w:cs="Consolas" w:eastAsia="Consolas" w:hAnsi="Consolas"/>
          <w:i w:val="1"/>
          <w:color w:val="a0a1a7"/>
          <w:sz w:val="21"/>
          <w:szCs w:val="21"/>
          <w:highlight w:val="white"/>
        </w:rPr>
      </w:pPr>
      <w:r w:rsidDel="00000000" w:rsidR="00000000" w:rsidRPr="00000000">
        <w:rPr>
          <w:rtl w:val="0"/>
        </w:rPr>
      </w:r>
    </w:p>
    <w:p w:rsidR="00000000" w:rsidDel="00000000" w:rsidP="00000000" w:rsidRDefault="00000000" w:rsidRPr="00000000" w14:paraId="000002BD">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Turno 2: Ana</w:t>
      </w:r>
    </w:p>
    <w:p w:rsidR="00000000" w:rsidDel="00000000" w:rsidP="00000000" w:rsidRDefault="00000000" w:rsidRPr="00000000" w14:paraId="000002BE">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Semilla 2 y 5 da: (dado1:2 dado2:3), jugador Ana se va a mover a posición 5, dado que se mueve de posición a 5 (2+3)</w:t>
      </w:r>
    </w:p>
    <w:p w:rsidR="00000000" w:rsidDel="00000000" w:rsidP="00000000" w:rsidRDefault="00000000" w:rsidRPr="00000000" w14:paraId="000002BF">
      <w:pPr>
        <w:rPr>
          <w:rFonts w:ascii="Consolas" w:cs="Consolas" w:eastAsia="Consolas" w:hAnsi="Consolas"/>
          <w:b w:val="1"/>
          <w:i w:val="1"/>
          <w:color w:val="a0a1a7"/>
          <w:sz w:val="21"/>
          <w:szCs w:val="21"/>
          <w:highlight w:val="yellow"/>
        </w:rPr>
      </w:pPr>
      <w:r w:rsidDel="00000000" w:rsidR="00000000" w:rsidRPr="00000000">
        <w:rPr>
          <w:rFonts w:ascii="Consolas" w:cs="Consolas" w:eastAsia="Consolas" w:hAnsi="Consolas"/>
          <w:b w:val="1"/>
          <w:i w:val="1"/>
          <w:color w:val="a0a1a7"/>
          <w:sz w:val="21"/>
          <w:szCs w:val="21"/>
          <w:highlight w:val="yellow"/>
          <w:rtl w:val="0"/>
        </w:rPr>
        <w:t xml:space="preserve">;; </w:t>
      </w:r>
      <w:r w:rsidDel="00000000" w:rsidR="00000000" w:rsidRPr="00000000">
        <w:rPr>
          <w:rFonts w:ascii="Consolas" w:cs="Consolas" w:eastAsia="Consolas" w:hAnsi="Consolas"/>
          <w:b w:val="1"/>
          <w:color w:val="383a42"/>
          <w:sz w:val="21"/>
          <w:szCs w:val="21"/>
          <w:highlight w:val="yellow"/>
          <w:rtl w:val="0"/>
        </w:rPr>
        <w:t xml:space="preserve">En tablero: posición (5 cárcel) La posición 5 es cárcel por lo que pierde el turno</w:t>
      </w:r>
      <w:r w:rsidDel="00000000" w:rsidR="00000000" w:rsidRPr="00000000">
        <w:rPr>
          <w:rtl w:val="0"/>
        </w:rPr>
      </w:r>
    </w:p>
    <w:p w:rsidR="00000000" w:rsidDel="00000000" w:rsidP="00000000" w:rsidRDefault="00000000" w:rsidRPr="00000000" w14:paraId="000002C0">
      <w:pPr>
        <w:rPr>
          <w:rFonts w:ascii="Consolas" w:cs="Consolas" w:eastAsia="Consolas" w:hAnsi="Consolas"/>
          <w:b w:val="1"/>
          <w:color w:val="383a42"/>
          <w:sz w:val="21"/>
          <w:szCs w:val="21"/>
          <w:highlight w:val="white"/>
        </w:rPr>
      </w:pPr>
      <w:r w:rsidDel="00000000" w:rsidR="00000000" w:rsidRPr="00000000">
        <w:rPr>
          <w:rFonts w:ascii="Consolas" w:cs="Consolas" w:eastAsia="Consolas" w:hAnsi="Consolas"/>
          <w:b w:val="1"/>
          <w:color w:val="383a42"/>
          <w:sz w:val="21"/>
          <w:szCs w:val="21"/>
          <w:highlight w:val="white"/>
          <w:rtl w:val="0"/>
        </w:rPr>
        <w:t xml:space="preserve">(</w:t>
      </w:r>
      <w:r w:rsidDel="00000000" w:rsidR="00000000" w:rsidRPr="00000000">
        <w:rPr>
          <w:rFonts w:ascii="Consolas" w:cs="Consolas" w:eastAsia="Consolas" w:hAnsi="Consolas"/>
          <w:b w:val="1"/>
          <w:color w:val="4078f2"/>
          <w:sz w:val="21"/>
          <w:szCs w:val="21"/>
          <w:highlight w:val="white"/>
          <w:rtl w:val="0"/>
        </w:rPr>
        <w:t xml:space="preserve">display</w:t>
      </w:r>
      <w:r w:rsidDel="00000000" w:rsidR="00000000" w:rsidRPr="00000000">
        <w:rPr>
          <w:rFonts w:ascii="Consolas" w:cs="Consolas" w:eastAsia="Consolas" w:hAnsi="Consolas"/>
          <w:b w:val="1"/>
          <w:color w:val="383a42"/>
          <w:sz w:val="21"/>
          <w:szCs w:val="21"/>
          <w:highlight w:val="white"/>
          <w:rtl w:val="0"/>
        </w:rPr>
        <w:t xml:space="preserve"> </w:t>
      </w:r>
      <w:r w:rsidDel="00000000" w:rsidR="00000000" w:rsidRPr="00000000">
        <w:rPr>
          <w:rFonts w:ascii="Consolas" w:cs="Consolas" w:eastAsia="Consolas" w:hAnsi="Consolas"/>
          <w:b w:val="1"/>
          <w:color w:val="50a14f"/>
          <w:sz w:val="21"/>
          <w:szCs w:val="21"/>
          <w:highlight w:val="white"/>
          <w:rtl w:val="0"/>
        </w:rPr>
        <w:t xml:space="preserve">"TURNO 2: Ana\n"</w:t>
      </w:r>
      <w:r w:rsidDel="00000000" w:rsidR="00000000" w:rsidRPr="00000000">
        <w:rPr>
          <w:rFonts w:ascii="Consolas" w:cs="Consolas" w:eastAsia="Consolas" w:hAnsi="Consolas"/>
          <w:b w:val="1"/>
          <w:color w:val="383a42"/>
          <w:sz w:val="21"/>
          <w:szCs w:val="21"/>
          <w:highlight w:val="white"/>
          <w:rtl w:val="0"/>
        </w:rPr>
        <w:t xml:space="preserve">)</w:t>
      </w:r>
    </w:p>
    <w:p w:rsidR="00000000" w:rsidDel="00000000" w:rsidP="00000000" w:rsidRDefault="00000000" w:rsidRPr="00000000" w14:paraId="000002C1">
      <w:pPr>
        <w:rPr>
          <w:rFonts w:ascii="Consolas" w:cs="Consolas" w:eastAsia="Consolas" w:hAnsi="Consolas"/>
          <w:b w:val="1"/>
          <w:i w:val="1"/>
          <w:color w:val="ff0000"/>
          <w:sz w:val="21"/>
          <w:szCs w:val="21"/>
          <w:shd w:fill="d9ead3" w:val="clear"/>
        </w:rPr>
      </w:pPr>
      <w:r w:rsidDel="00000000" w:rsidR="00000000" w:rsidRPr="00000000">
        <w:rPr>
          <w:rFonts w:ascii="Consolas" w:cs="Consolas" w:eastAsia="Consolas" w:hAnsi="Consolas"/>
          <w:color w:val="383a42"/>
          <w:sz w:val="21"/>
          <w:szCs w:val="21"/>
          <w:shd w:fill="d9ead3" w:val="clear"/>
          <w:rtl w:val="0"/>
        </w:rPr>
        <w:t xml:space="preserve">;; </w:t>
      </w:r>
      <w:r w:rsidDel="00000000" w:rsidR="00000000" w:rsidRPr="00000000">
        <w:rPr>
          <w:rFonts w:ascii="Consolas" w:cs="Consolas" w:eastAsia="Consolas" w:hAnsi="Consolas"/>
          <w:b w:val="1"/>
          <w:i w:val="1"/>
          <w:color w:val="ff0000"/>
          <w:sz w:val="21"/>
          <w:szCs w:val="21"/>
          <w:shd w:fill="d9ead3" w:val="clear"/>
          <w:rtl w:val="0"/>
        </w:rPr>
        <w:t xml:space="preserve">comprarPropiedad_or_construirCasa: #t</w:t>
      </w:r>
    </w:p>
    <w:p w:rsidR="00000000" w:rsidDel="00000000" w:rsidP="00000000" w:rsidRDefault="00000000" w:rsidRPr="00000000" w14:paraId="000002C2">
      <w:pPr>
        <w:rPr>
          <w:rFonts w:ascii="Consolas" w:cs="Consolas" w:eastAsia="Consolas" w:hAnsi="Consolas"/>
          <w:b w:val="1"/>
          <w:i w:val="1"/>
          <w:color w:val="ff0000"/>
          <w:sz w:val="21"/>
          <w:szCs w:val="21"/>
          <w:shd w:fill="d9ead3" w:val="clear"/>
        </w:rPr>
      </w:pPr>
      <w:r w:rsidDel="00000000" w:rsidR="00000000" w:rsidRPr="00000000">
        <w:rPr>
          <w:rFonts w:ascii="Consolas" w:cs="Consolas" w:eastAsia="Consolas" w:hAnsi="Consolas"/>
          <w:color w:val="383a42"/>
          <w:sz w:val="21"/>
          <w:szCs w:val="21"/>
          <w:shd w:fill="d9ead3" w:val="clear"/>
          <w:rtl w:val="0"/>
        </w:rPr>
        <w:t xml:space="preserve">;; </w:t>
      </w:r>
      <w:r w:rsidDel="00000000" w:rsidR="00000000" w:rsidRPr="00000000">
        <w:rPr>
          <w:rFonts w:ascii="Consolas" w:cs="Consolas" w:eastAsia="Consolas" w:hAnsi="Consolas"/>
          <w:b w:val="1"/>
          <w:i w:val="1"/>
          <w:color w:val="ff0000"/>
          <w:sz w:val="21"/>
          <w:szCs w:val="21"/>
          <w:shd w:fill="d9ead3" w:val="clear"/>
          <w:rtl w:val="0"/>
        </w:rPr>
        <w:t xml:space="preserve">construirHotel: #f</w:t>
      </w:r>
    </w:p>
    <w:p w:rsidR="00000000" w:rsidDel="00000000" w:rsidP="00000000" w:rsidRDefault="00000000" w:rsidRPr="00000000" w14:paraId="000002C3">
      <w:pPr>
        <w:rPr>
          <w:rFonts w:ascii="Consolas" w:cs="Consolas" w:eastAsia="Consolas" w:hAnsi="Consolas"/>
          <w:b w:val="1"/>
          <w:i w:val="1"/>
          <w:color w:val="ff0000"/>
          <w:sz w:val="21"/>
          <w:szCs w:val="21"/>
          <w:shd w:fill="d9ead3" w:val="clear"/>
        </w:rPr>
      </w:pPr>
      <w:r w:rsidDel="00000000" w:rsidR="00000000" w:rsidRPr="00000000">
        <w:rPr>
          <w:rFonts w:ascii="Consolas" w:cs="Consolas" w:eastAsia="Consolas" w:hAnsi="Consolas"/>
          <w:color w:val="383a42"/>
          <w:sz w:val="21"/>
          <w:szCs w:val="21"/>
          <w:shd w:fill="d9ead3" w:val="clear"/>
          <w:rtl w:val="0"/>
        </w:rPr>
        <w:t xml:space="preserve">;; </w:t>
      </w:r>
      <w:r w:rsidDel="00000000" w:rsidR="00000000" w:rsidRPr="00000000">
        <w:rPr>
          <w:rFonts w:ascii="Consolas" w:cs="Consolas" w:eastAsia="Consolas" w:hAnsi="Consolas"/>
          <w:b w:val="1"/>
          <w:i w:val="1"/>
          <w:color w:val="ff0000"/>
          <w:sz w:val="21"/>
          <w:szCs w:val="21"/>
          <w:shd w:fill="d9ead3" w:val="clear"/>
          <w:rtl w:val="0"/>
        </w:rPr>
        <w:t xml:space="preserve">pagarMultaSalirCarcel: #f</w:t>
      </w:r>
    </w:p>
    <w:p w:rsidR="00000000" w:rsidDel="00000000" w:rsidP="00000000" w:rsidRDefault="00000000" w:rsidRPr="00000000" w14:paraId="000002C4">
      <w:pPr>
        <w:rPr>
          <w:rFonts w:ascii="Consolas" w:cs="Consolas" w:eastAsia="Consolas" w:hAnsi="Consolas"/>
          <w:b w:val="1"/>
          <w:color w:val="383a42"/>
          <w:sz w:val="21"/>
          <w:szCs w:val="21"/>
          <w:highlight w:val="white"/>
        </w:rPr>
      </w:pPr>
      <w:r w:rsidDel="00000000" w:rsidR="00000000" w:rsidRPr="00000000">
        <w:rPr>
          <w:rFonts w:ascii="Consolas" w:cs="Consolas" w:eastAsia="Consolas" w:hAnsi="Consolas"/>
          <w:color w:val="383a42"/>
          <w:sz w:val="21"/>
          <w:szCs w:val="21"/>
          <w:shd w:fill="d9ead3" w:val="clear"/>
          <w:rtl w:val="0"/>
        </w:rPr>
        <w:t xml:space="preserve">;; </w:t>
      </w:r>
      <w:r w:rsidDel="00000000" w:rsidR="00000000" w:rsidRPr="00000000">
        <w:rPr>
          <w:rFonts w:ascii="Consolas" w:cs="Consolas" w:eastAsia="Consolas" w:hAnsi="Consolas"/>
          <w:b w:val="1"/>
          <w:i w:val="1"/>
          <w:color w:val="ff0000"/>
          <w:sz w:val="21"/>
          <w:szCs w:val="21"/>
          <w:shd w:fill="d9ead3" w:val="clear"/>
          <w:rtl w:val="0"/>
        </w:rPr>
        <w:t xml:space="preserve">usarTarjetaSalirCarcel: #f</w:t>
      </w:r>
      <w:r w:rsidDel="00000000" w:rsidR="00000000" w:rsidRPr="00000000">
        <w:rPr>
          <w:rtl w:val="0"/>
        </w:rPr>
      </w:r>
    </w:p>
    <w:p w:rsidR="00000000" w:rsidDel="00000000" w:rsidP="00000000" w:rsidRDefault="00000000" w:rsidRPr="00000000" w14:paraId="000002C5">
      <w:pPr>
        <w:rPr>
          <w:rFonts w:ascii="Consolas" w:cs="Consolas" w:eastAsia="Consolas" w:hAnsi="Consolas"/>
          <w:i w:val="1"/>
          <w:sz w:val="21"/>
          <w:szCs w:val="21"/>
          <w:highlight w:val="white"/>
        </w:rPr>
      </w:pPr>
      <w:r w:rsidDel="00000000" w:rsidR="00000000" w:rsidRPr="00000000">
        <w:rPr>
          <w:rFonts w:ascii="Consolas" w:cs="Consolas" w:eastAsia="Consolas" w:hAnsi="Consolas"/>
          <w:b w:val="1"/>
          <w:i w:val="1"/>
          <w:color w:val="0000ff"/>
          <w:sz w:val="21"/>
          <w:szCs w:val="21"/>
          <w:highlight w:val="yellow"/>
          <w:rtl w:val="0"/>
        </w:rPr>
        <w:t xml:space="preserve">(define g4 (juego-jugar-turno g3 (juego-</w:t>
      </w:r>
      <w:r w:rsidDel="00000000" w:rsidR="00000000" w:rsidRPr="00000000">
        <w:rPr>
          <w:rFonts w:ascii="Consolas" w:cs="Consolas" w:eastAsia="Consolas" w:hAnsi="Consolas"/>
          <w:b w:val="1"/>
          <w:i w:val="1"/>
          <w:color w:val="0000ff"/>
          <w:sz w:val="21"/>
          <w:szCs w:val="21"/>
          <w:highlight w:val="yellow"/>
          <w:rtl w:val="0"/>
        </w:rPr>
        <w:t xml:space="preserve">lanzar-dado</w:t>
      </w:r>
      <w:ins w:author="Joaquin Abarzua Vera" w:id="3" w:date="2025-05-05T22:58:46Z">
        <w:r w:rsidDel="00000000" w:rsidR="00000000" w:rsidRPr="00000000">
          <w:rPr>
            <w:rFonts w:ascii="Consolas" w:cs="Consolas" w:eastAsia="Consolas" w:hAnsi="Consolas"/>
            <w:b w:val="1"/>
            <w:i w:val="1"/>
            <w:color w:val="0000ff"/>
            <w:sz w:val="21"/>
            <w:szCs w:val="21"/>
            <w:highlight w:val="yellow"/>
            <w:rtl w:val="0"/>
          </w:rPr>
          <w:t xml:space="preserve">s</w:t>
        </w:r>
      </w:ins>
      <w:r w:rsidDel="00000000" w:rsidR="00000000" w:rsidRPr="00000000">
        <w:rPr>
          <w:rFonts w:ascii="Consolas" w:cs="Consolas" w:eastAsia="Consolas" w:hAnsi="Consolas"/>
          <w:b w:val="1"/>
          <w:i w:val="1"/>
          <w:color w:val="0000ff"/>
          <w:sz w:val="21"/>
          <w:szCs w:val="21"/>
          <w:highlight w:val="yellow"/>
          <w:rtl w:val="0"/>
        </w:rPr>
        <w:t xml:space="preserve"> 2 5)</w:t>
      </w:r>
      <w:r w:rsidDel="00000000" w:rsidR="00000000" w:rsidRPr="00000000">
        <w:rPr>
          <w:rFonts w:ascii="Consolas" w:cs="Consolas" w:eastAsia="Consolas" w:hAnsi="Consolas"/>
          <w:i w:val="1"/>
          <w:sz w:val="21"/>
          <w:szCs w:val="21"/>
          <w:highlight w:val="yellow"/>
          <w:rtl w:val="0"/>
        </w:rPr>
        <w:t xml:space="preserve"> </w:t>
      </w:r>
      <w:r w:rsidDel="00000000" w:rsidR="00000000" w:rsidRPr="00000000">
        <w:rPr>
          <w:rFonts w:ascii="Consolas" w:cs="Consolas" w:eastAsia="Consolas" w:hAnsi="Consolas"/>
          <w:b w:val="1"/>
          <w:i w:val="1"/>
          <w:color w:val="ff0000"/>
          <w:sz w:val="21"/>
          <w:szCs w:val="21"/>
          <w:highlight w:val="yellow"/>
          <w:rtl w:val="0"/>
        </w:rPr>
        <w:t xml:space="preserve">#t #f #f #f</w:t>
      </w:r>
      <w:r w:rsidDel="00000000" w:rsidR="00000000" w:rsidRPr="00000000">
        <w:rPr>
          <w:rFonts w:ascii="Consolas" w:cs="Consolas" w:eastAsia="Consolas" w:hAnsi="Consolas"/>
          <w:b w:val="1"/>
          <w:i w:val="1"/>
          <w:color w:val="0000ff"/>
          <w:sz w:val="21"/>
          <w:szCs w:val="21"/>
          <w:highlight w:val="yellow"/>
          <w:rtl w:val="0"/>
        </w:rPr>
        <w:t xml:space="preserve">))</w:t>
      </w:r>
      <w:r w:rsidDel="00000000" w:rsidR="00000000" w:rsidRPr="00000000">
        <w:rPr>
          <w:rFonts w:ascii="Consolas" w:cs="Consolas" w:eastAsia="Consolas" w:hAnsi="Consolas"/>
          <w:i w:val="1"/>
          <w:sz w:val="21"/>
          <w:szCs w:val="21"/>
          <w:highlight w:val="yellow"/>
          <w:rtl w:val="0"/>
        </w:rPr>
        <w:t xml:space="preserve"> </w:t>
      </w:r>
      <w:r w:rsidDel="00000000" w:rsidR="00000000" w:rsidRPr="00000000">
        <w:rPr>
          <w:rtl w:val="0"/>
        </w:rPr>
      </w:r>
    </w:p>
    <w:p w:rsidR="00000000" w:rsidDel="00000000" w:rsidP="00000000" w:rsidRDefault="00000000" w:rsidRPr="00000000" w14:paraId="000002C6">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sz w:val="21"/>
          <w:szCs w:val="21"/>
          <w:highlight w:val="white"/>
          <w:rtl w:val="0"/>
        </w:rPr>
        <w:t xml:space="preserve">g4 ;; esto imprime g4 </w:t>
      </w:r>
      <w:r w:rsidDel="00000000" w:rsidR="00000000" w:rsidRPr="00000000">
        <w:rPr>
          <w:rtl w:val="0"/>
        </w:rPr>
      </w:r>
    </w:p>
    <w:p w:rsidR="00000000" w:rsidDel="00000000" w:rsidP="00000000" w:rsidRDefault="00000000" w:rsidRPr="00000000" w14:paraId="000002C7">
      <w:pPr>
        <w:rPr>
          <w:rFonts w:ascii="Consolas" w:cs="Consolas" w:eastAsia="Consolas" w:hAnsi="Consolas"/>
          <w:i w:val="1"/>
          <w:color w:val="a0a1a7"/>
          <w:sz w:val="21"/>
          <w:szCs w:val="21"/>
          <w:highlight w:val="white"/>
        </w:rPr>
      </w:pPr>
      <w:r w:rsidDel="00000000" w:rsidR="00000000" w:rsidRPr="00000000">
        <w:rPr>
          <w:rtl w:val="0"/>
        </w:rPr>
      </w:r>
    </w:p>
    <w:p w:rsidR="00000000" w:rsidDel="00000000" w:rsidP="00000000" w:rsidRDefault="00000000" w:rsidRPr="00000000" w14:paraId="000002C8">
      <w:pPr>
        <w:rPr>
          <w:rFonts w:ascii="Consolas" w:cs="Consolas" w:eastAsia="Consolas" w:hAnsi="Consolas"/>
          <w:i w:val="1"/>
          <w:color w:val="a0a1a7"/>
          <w:sz w:val="21"/>
          <w:szCs w:val="21"/>
          <w:highlight w:val="white"/>
        </w:rPr>
      </w:pPr>
      <w:r w:rsidDel="00000000" w:rsidR="00000000" w:rsidRPr="00000000">
        <w:rPr>
          <w:rtl w:val="0"/>
        </w:rPr>
      </w:r>
    </w:p>
    <w:p w:rsidR="00000000" w:rsidDel="00000000" w:rsidP="00000000" w:rsidRDefault="00000000" w:rsidRPr="00000000" w14:paraId="000002C9">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Turno 3: Carlos. Carlos se encuentra en posición 3, al usar semilla 5 y 3 obtiene dado1: 3 y dado2: 5. Se mueve 8 posiciones, quedando en posición 11 (3 + 8)</w:t>
      </w:r>
    </w:p>
    <w:p w:rsidR="00000000" w:rsidDel="00000000" w:rsidP="00000000" w:rsidRDefault="00000000" w:rsidRPr="00000000" w14:paraId="000002CA">
      <w:pPr>
        <w:rPr>
          <w:rFonts w:ascii="Consolas" w:cs="Consolas" w:eastAsia="Consolas" w:hAnsi="Consolas"/>
          <w:b w:val="1"/>
          <w:color w:val="383a42"/>
          <w:sz w:val="21"/>
          <w:szCs w:val="21"/>
          <w:highlight w:val="yellow"/>
        </w:rPr>
      </w:pPr>
      <w:r w:rsidDel="00000000" w:rsidR="00000000" w:rsidRPr="00000000">
        <w:rPr>
          <w:rFonts w:ascii="Consolas" w:cs="Consolas" w:eastAsia="Consolas" w:hAnsi="Consolas"/>
          <w:b w:val="1"/>
          <w:i w:val="1"/>
          <w:color w:val="a0a1a7"/>
          <w:sz w:val="21"/>
          <w:szCs w:val="21"/>
          <w:highlight w:val="yellow"/>
          <w:rtl w:val="0"/>
        </w:rPr>
        <w:t xml:space="preserve">;; </w:t>
      </w:r>
      <w:r w:rsidDel="00000000" w:rsidR="00000000" w:rsidRPr="00000000">
        <w:rPr>
          <w:rFonts w:ascii="Consolas" w:cs="Consolas" w:eastAsia="Consolas" w:hAnsi="Consolas"/>
          <w:b w:val="1"/>
          <w:color w:val="383a42"/>
          <w:sz w:val="21"/>
          <w:szCs w:val="21"/>
          <w:highlight w:val="yellow"/>
          <w:rtl w:val="0"/>
        </w:rPr>
        <w:t xml:space="preserve">En tablero: posición (11 prop6) La posición 11 es prop6</w:t>
      </w:r>
    </w:p>
    <w:p w:rsidR="00000000" w:rsidDel="00000000" w:rsidP="00000000" w:rsidRDefault="00000000" w:rsidRPr="00000000" w14:paraId="000002CB">
      <w:pPr>
        <w:rPr>
          <w:rFonts w:ascii="Consolas" w:cs="Consolas" w:eastAsia="Consolas" w:hAnsi="Consolas"/>
          <w:b w:val="1"/>
          <w:color w:val="383a42"/>
          <w:sz w:val="21"/>
          <w:szCs w:val="21"/>
          <w:highlight w:val="yellow"/>
        </w:rPr>
      </w:pPr>
      <w:r w:rsidDel="00000000" w:rsidR="00000000" w:rsidRPr="00000000">
        <w:rPr>
          <w:rFonts w:ascii="Consolas" w:cs="Consolas" w:eastAsia="Consolas" w:hAnsi="Consolas"/>
          <w:b w:val="1"/>
          <w:color w:val="383a42"/>
          <w:sz w:val="21"/>
          <w:szCs w:val="21"/>
          <w:highlight w:val="yellow"/>
          <w:rtl w:val="0"/>
        </w:rPr>
        <w:t xml:space="preserve">;; Dinero actual jugador 1 Carlos = 900</w:t>
      </w:r>
    </w:p>
    <w:p w:rsidR="00000000" w:rsidDel="00000000" w:rsidP="00000000" w:rsidRDefault="00000000" w:rsidRPr="00000000" w14:paraId="000002CC">
      <w:pPr>
        <w:rPr>
          <w:rFonts w:ascii="Consolas" w:cs="Consolas" w:eastAsia="Consolas" w:hAnsi="Consolas"/>
          <w:color w:val="383a42"/>
          <w:sz w:val="21"/>
          <w:szCs w:val="21"/>
          <w:highlight w:val="yellow"/>
        </w:rPr>
      </w:pPr>
      <w:r w:rsidDel="00000000" w:rsidR="00000000" w:rsidRPr="00000000">
        <w:rPr>
          <w:rFonts w:ascii="Consolas" w:cs="Consolas" w:eastAsia="Consolas" w:hAnsi="Consolas"/>
          <w:b w:val="1"/>
          <w:color w:val="383a42"/>
          <w:sz w:val="21"/>
          <w:szCs w:val="21"/>
          <w:highlight w:val="yellow"/>
          <w:rtl w:val="0"/>
        </w:rPr>
        <w:t xml:space="preserve">;; </w:t>
      </w:r>
      <w:ins w:author="Joaquin Abarzua Vera" w:id="4" w:date="2025-05-05T23:14:56Z">
        <w:r w:rsidDel="00000000" w:rsidR="00000000" w:rsidRPr="00000000">
          <w:rPr>
            <w:rFonts w:ascii="Consolas" w:cs="Consolas" w:eastAsia="Consolas" w:hAnsi="Consolas"/>
            <w:color w:val="383a42"/>
            <w:sz w:val="21"/>
            <w:szCs w:val="21"/>
            <w:highlight w:val="yellow"/>
            <w:rtl w:val="0"/>
            <w:rPrChange w:author="Joaquin Abarzua Vera" w:id="5" w:date="2025-05-05T23:14:56Z">
              <w:rPr>
                <w:rFonts w:ascii="Consolas" w:cs="Consolas" w:eastAsia="Consolas" w:hAnsi="Consolas"/>
                <w:b w:val="1"/>
                <w:color w:val="383a42"/>
                <w:sz w:val="21"/>
                <w:szCs w:val="21"/>
                <w:highlight w:val="yellow"/>
              </w:rPr>
            </w:rPrChange>
          </w:rPr>
          <w:t xml:space="preserve">cre</w:t>
        </w:r>
      </w:ins>
      <w:del w:author="Joaquin Abarzua Vera" w:id="4" w:date="2025-05-05T23:14:56Z">
        <w:commentRangeStart w:id="65"/>
        <w:r w:rsidDel="00000000" w:rsidR="00000000" w:rsidRPr="00000000">
          <w:rPr>
            <w:rFonts w:ascii="Consolas" w:cs="Consolas" w:eastAsia="Consolas" w:hAnsi="Consolas"/>
            <w:color w:val="383a42"/>
            <w:sz w:val="21"/>
            <w:szCs w:val="21"/>
            <w:highlight w:val="yellow"/>
            <w:rtl w:val="0"/>
            <w:rPrChange w:author="Joaquin Abarzua Vera" w:id="5" w:date="2025-05-05T23:14:56Z">
              <w:rPr>
                <w:rFonts w:ascii="Consolas" w:cs="Consolas" w:eastAsia="Consolas" w:hAnsi="Consolas"/>
                <w:color w:val="383a42"/>
                <w:sz w:val="21"/>
                <w:szCs w:val="21"/>
                <w:highlight w:val="yellow"/>
              </w:rPr>
            </w:rPrChange>
          </w:rPr>
          <w:delText xml:space="preserve">(</w:delText>
        </w:r>
        <w:r w:rsidDel="00000000" w:rsidR="00000000" w:rsidRPr="00000000">
          <w:rPr>
            <w:rFonts w:ascii="Consolas" w:cs="Consolas" w:eastAsia="Consolas" w:hAnsi="Consolas"/>
            <w:color w:val="383a42"/>
            <w:sz w:val="21"/>
            <w:szCs w:val="21"/>
            <w:highlight w:val="yellow"/>
            <w:rtl w:val="0"/>
            <w:rPrChange w:author="Joaquin Abarzua Vera" w:id="5" w:date="2025-05-05T23:14:56Z">
              <w:rPr>
                <w:rFonts w:ascii="Consolas" w:cs="Consolas" w:eastAsia="Consolas" w:hAnsi="Consolas"/>
                <w:color w:val="a626a4"/>
                <w:sz w:val="21"/>
                <w:szCs w:val="21"/>
                <w:highlight w:val="yellow"/>
              </w:rPr>
            </w:rPrChange>
          </w:rPr>
          <w:delText xml:space="preserve">define</w:delText>
        </w:r>
        <w:r w:rsidDel="00000000" w:rsidR="00000000" w:rsidRPr="00000000">
          <w:rPr>
            <w:rFonts w:ascii="Consolas" w:cs="Consolas" w:eastAsia="Consolas" w:hAnsi="Consolas"/>
            <w:color w:val="383a42"/>
            <w:sz w:val="21"/>
            <w:szCs w:val="21"/>
            <w:highlight w:val="yellow"/>
            <w:rtl w:val="0"/>
            <w:rPrChange w:author="Joaquin Abarzua Vera" w:id="5" w:date="2025-05-05T23:14:56Z">
              <w:rPr>
                <w:rFonts w:ascii="Consolas" w:cs="Consolas" w:eastAsia="Consolas" w:hAnsi="Consolas"/>
                <w:color w:val="383a42"/>
                <w:sz w:val="21"/>
                <w:szCs w:val="21"/>
                <w:highlight w:val="yellow"/>
              </w:rPr>
            </w:rPrChange>
          </w:rPr>
          <w:delText xml:space="preserve"> prop6 (</w:delText>
        </w:r>
        <w:r w:rsidDel="00000000" w:rsidR="00000000" w:rsidRPr="00000000">
          <w:rPr>
            <w:rFonts w:ascii="Consolas" w:cs="Consolas" w:eastAsia="Consolas" w:hAnsi="Consolas"/>
            <w:color w:val="383a42"/>
            <w:sz w:val="21"/>
            <w:szCs w:val="21"/>
            <w:highlight w:val="yellow"/>
            <w:rtl w:val="0"/>
            <w:rPrChange w:author="Joaquin Abarzua Vera" w:id="5" w:date="2025-05-05T23:14:56Z">
              <w:rPr>
                <w:rFonts w:ascii="Consolas" w:cs="Consolas" w:eastAsia="Consolas" w:hAnsi="Consolas"/>
                <w:color w:val="4078f2"/>
                <w:sz w:val="21"/>
                <w:szCs w:val="21"/>
                <w:highlight w:val="yellow"/>
              </w:rPr>
            </w:rPrChange>
          </w:rPr>
          <w:delText xml:space="preserve">propiedad</w:delText>
        </w:r>
        <w:r w:rsidDel="00000000" w:rsidR="00000000" w:rsidRPr="00000000">
          <w:rPr>
            <w:rFonts w:ascii="Consolas" w:cs="Consolas" w:eastAsia="Consolas" w:hAnsi="Consolas"/>
            <w:color w:val="383a42"/>
            <w:sz w:val="21"/>
            <w:szCs w:val="21"/>
            <w:highlight w:val="yellow"/>
            <w:rtl w:val="0"/>
            <w:rPrChange w:author="Joaquin Abarzua Vera" w:id="5" w:date="2025-05-05T23:14:56Z">
              <w:rPr>
                <w:rFonts w:ascii="Consolas" w:cs="Consolas" w:eastAsia="Consolas" w:hAnsi="Consolas"/>
                <w:color w:val="383a42"/>
                <w:sz w:val="21"/>
                <w:szCs w:val="21"/>
                <w:highlight w:val="yellow"/>
              </w:rPr>
            </w:rPrChange>
          </w:rPr>
          <w:delText xml:space="preserve"> </w:delText>
        </w:r>
        <w:r w:rsidDel="00000000" w:rsidR="00000000" w:rsidRPr="00000000">
          <w:rPr>
            <w:rFonts w:ascii="Consolas" w:cs="Consolas" w:eastAsia="Consolas" w:hAnsi="Consolas"/>
            <w:color w:val="383a42"/>
            <w:sz w:val="21"/>
            <w:szCs w:val="21"/>
            <w:highlight w:val="yellow"/>
            <w:rtl w:val="0"/>
            <w:rPrChange w:author="Joaquin Abarzua Vera" w:id="5" w:date="2025-05-05T23:14:56Z">
              <w:rPr>
                <w:rFonts w:ascii="Consolas" w:cs="Consolas" w:eastAsia="Consolas" w:hAnsi="Consolas"/>
                <w:color w:val="b76b01"/>
                <w:sz w:val="21"/>
                <w:szCs w:val="21"/>
                <w:highlight w:val="yellow"/>
              </w:rPr>
            </w:rPrChange>
          </w:rPr>
          <w:delText xml:space="preserve">6</w:delText>
        </w:r>
        <w:r w:rsidDel="00000000" w:rsidR="00000000" w:rsidRPr="00000000">
          <w:rPr>
            <w:rFonts w:ascii="Consolas" w:cs="Consolas" w:eastAsia="Consolas" w:hAnsi="Consolas"/>
            <w:color w:val="383a42"/>
            <w:sz w:val="21"/>
            <w:szCs w:val="21"/>
            <w:highlight w:val="yellow"/>
            <w:rtl w:val="0"/>
            <w:rPrChange w:author="Joaquin Abarzua Vera" w:id="5" w:date="2025-05-05T23:14:56Z">
              <w:rPr>
                <w:rFonts w:ascii="Consolas" w:cs="Consolas" w:eastAsia="Consolas" w:hAnsi="Consolas"/>
                <w:color w:val="383a42"/>
                <w:sz w:val="21"/>
                <w:szCs w:val="21"/>
                <w:highlight w:val="yellow"/>
              </w:rPr>
            </w:rPrChange>
          </w:rPr>
          <w:delText xml:space="preserve"> </w:delText>
        </w:r>
        <w:r w:rsidDel="00000000" w:rsidR="00000000" w:rsidRPr="00000000">
          <w:rPr>
            <w:rFonts w:ascii="Consolas" w:cs="Consolas" w:eastAsia="Consolas" w:hAnsi="Consolas"/>
            <w:color w:val="383a42"/>
            <w:sz w:val="21"/>
            <w:szCs w:val="21"/>
            <w:highlight w:val="yellow"/>
            <w:rtl w:val="0"/>
            <w:rPrChange w:author="Joaquin Abarzua Vera" w:id="5" w:date="2025-05-05T23:14:56Z">
              <w:rPr>
                <w:rFonts w:ascii="Consolas" w:cs="Consolas" w:eastAsia="Consolas" w:hAnsi="Consolas"/>
                <w:color w:val="50a14f"/>
                <w:sz w:val="21"/>
                <w:szCs w:val="21"/>
                <w:highlight w:val="yellow"/>
              </w:rPr>
            </w:rPrChange>
          </w:rPr>
          <w:delText xml:space="preserve">"Plaza San Carlos"</w:delText>
        </w:r>
        <w:r w:rsidDel="00000000" w:rsidR="00000000" w:rsidRPr="00000000">
          <w:rPr>
            <w:rFonts w:ascii="Consolas" w:cs="Consolas" w:eastAsia="Consolas" w:hAnsi="Consolas"/>
            <w:color w:val="383a42"/>
            <w:sz w:val="21"/>
            <w:szCs w:val="21"/>
            <w:highlight w:val="yellow"/>
            <w:rtl w:val="0"/>
            <w:rPrChange w:author="Joaquin Abarzua Vera" w:id="5" w:date="2025-05-05T23:14:56Z">
              <w:rPr>
                <w:rFonts w:ascii="Consolas" w:cs="Consolas" w:eastAsia="Consolas" w:hAnsi="Consolas"/>
                <w:color w:val="383a42"/>
                <w:sz w:val="21"/>
                <w:szCs w:val="21"/>
                <w:highlight w:val="yellow"/>
              </w:rPr>
            </w:rPrChange>
          </w:rPr>
          <w:delText xml:space="preserve"> </w:delText>
        </w:r>
        <w:r w:rsidDel="00000000" w:rsidR="00000000" w:rsidRPr="00000000">
          <w:rPr>
            <w:rFonts w:ascii="Consolas" w:cs="Consolas" w:eastAsia="Consolas" w:hAnsi="Consolas"/>
            <w:color w:val="383a42"/>
            <w:sz w:val="21"/>
            <w:szCs w:val="21"/>
            <w:highlight w:val="yellow"/>
            <w:rtl w:val="0"/>
            <w:rPrChange w:author="Joaquin Abarzua Vera" w:id="5" w:date="2025-05-05T23:14:56Z">
              <w:rPr>
                <w:rFonts w:ascii="Consolas" w:cs="Consolas" w:eastAsia="Consolas" w:hAnsi="Consolas"/>
                <w:color w:val="b76b01"/>
                <w:sz w:val="21"/>
                <w:szCs w:val="21"/>
                <w:highlight w:val="yellow"/>
              </w:rPr>
            </w:rPrChange>
          </w:rPr>
          <w:delText xml:space="preserve">800 10</w:delText>
        </w:r>
        <w:r w:rsidDel="00000000" w:rsidR="00000000" w:rsidRPr="00000000">
          <w:rPr>
            <w:rFonts w:ascii="Consolas" w:cs="Consolas" w:eastAsia="Consolas" w:hAnsi="Consolas"/>
            <w:color w:val="383a42"/>
            <w:sz w:val="21"/>
            <w:szCs w:val="21"/>
            <w:highlight w:val="yellow"/>
            <w:rtl w:val="0"/>
            <w:rPrChange w:author="Joaquin Abarzua Vera" w:id="5" w:date="2025-05-05T23:14:56Z">
              <w:rPr>
                <w:rFonts w:ascii="Consolas" w:cs="Consolas" w:eastAsia="Consolas" w:hAnsi="Consolas"/>
                <w:color w:val="383a42"/>
                <w:sz w:val="21"/>
                <w:szCs w:val="21"/>
                <w:highlight w:val="yellow"/>
              </w:rPr>
            </w:rPrChange>
          </w:rPr>
          <w:delText xml:space="preserve"> </w:delText>
        </w:r>
        <w:r w:rsidDel="00000000" w:rsidR="00000000" w:rsidRPr="00000000">
          <w:rPr>
            <w:rFonts w:ascii="Consolas" w:cs="Consolas" w:eastAsia="Consolas" w:hAnsi="Consolas"/>
            <w:color w:val="383a42"/>
            <w:sz w:val="21"/>
            <w:szCs w:val="21"/>
            <w:highlight w:val="yellow"/>
            <w:rtl w:val="0"/>
            <w:rPrChange w:author="Joaquin Abarzua Vera" w:id="5" w:date="2025-05-05T23:14:56Z">
              <w:rPr>
                <w:rFonts w:ascii="Consolas" w:cs="Consolas" w:eastAsia="Consolas" w:hAnsi="Consolas"/>
                <w:color w:val="b76b01"/>
                <w:sz w:val="21"/>
                <w:szCs w:val="21"/>
                <w:highlight w:val="yellow"/>
              </w:rPr>
            </w:rPrChange>
          </w:rPr>
          <w:delText xml:space="preserve">#f</w:delText>
        </w:r>
        <w:r w:rsidDel="00000000" w:rsidR="00000000" w:rsidRPr="00000000">
          <w:rPr>
            <w:rFonts w:ascii="Consolas" w:cs="Consolas" w:eastAsia="Consolas" w:hAnsi="Consolas"/>
            <w:color w:val="383a42"/>
            <w:sz w:val="21"/>
            <w:szCs w:val="21"/>
            <w:highlight w:val="yellow"/>
            <w:rtl w:val="0"/>
            <w:rPrChange w:author="Joaquin Abarzua Vera" w:id="5" w:date="2025-05-05T23:14:56Z">
              <w:rPr>
                <w:rFonts w:ascii="Consolas" w:cs="Consolas" w:eastAsia="Consolas" w:hAnsi="Consolas"/>
                <w:color w:val="383a42"/>
                <w:sz w:val="21"/>
                <w:szCs w:val="21"/>
                <w:highlight w:val="yellow"/>
              </w:rPr>
            </w:rPrChange>
          </w:rPr>
          <w:delText xml:space="preserve"> </w:delText>
        </w:r>
        <w:r w:rsidDel="00000000" w:rsidR="00000000" w:rsidRPr="00000000">
          <w:rPr>
            <w:rFonts w:ascii="Consolas" w:cs="Consolas" w:eastAsia="Consolas" w:hAnsi="Consolas"/>
            <w:color w:val="383a42"/>
            <w:sz w:val="21"/>
            <w:szCs w:val="21"/>
            <w:highlight w:val="yellow"/>
            <w:rtl w:val="0"/>
            <w:rPrChange w:author="Joaquin Abarzua Vera" w:id="5" w:date="2025-05-05T23:14:56Z">
              <w:rPr>
                <w:rFonts w:ascii="Consolas" w:cs="Consolas" w:eastAsia="Consolas" w:hAnsi="Consolas"/>
                <w:color w:val="b76b01"/>
                <w:sz w:val="21"/>
                <w:szCs w:val="21"/>
                <w:highlight w:val="yellow"/>
              </w:rPr>
            </w:rPrChange>
          </w:rPr>
          <w:delText xml:space="preserve">0</w:delText>
        </w:r>
        <w:r w:rsidDel="00000000" w:rsidR="00000000" w:rsidRPr="00000000">
          <w:rPr>
            <w:rFonts w:ascii="Consolas" w:cs="Consolas" w:eastAsia="Consolas" w:hAnsi="Consolas"/>
            <w:color w:val="383a42"/>
            <w:sz w:val="21"/>
            <w:szCs w:val="21"/>
            <w:highlight w:val="yellow"/>
            <w:rtl w:val="0"/>
            <w:rPrChange w:author="Joaquin Abarzua Vera" w:id="5" w:date="2025-05-05T23:14:56Z">
              <w:rPr>
                <w:rFonts w:ascii="Consolas" w:cs="Consolas" w:eastAsia="Consolas" w:hAnsi="Consolas"/>
                <w:color w:val="383a42"/>
                <w:sz w:val="21"/>
                <w:szCs w:val="21"/>
                <w:highlight w:val="yellow"/>
              </w:rPr>
            </w:rPrChange>
          </w:rPr>
          <w:delText xml:space="preserve"> </w:delText>
        </w:r>
        <w:r w:rsidDel="00000000" w:rsidR="00000000" w:rsidRPr="00000000">
          <w:rPr>
            <w:rFonts w:ascii="Consolas" w:cs="Consolas" w:eastAsia="Consolas" w:hAnsi="Consolas"/>
            <w:color w:val="383a42"/>
            <w:sz w:val="21"/>
            <w:szCs w:val="21"/>
            <w:highlight w:val="yellow"/>
            <w:rtl w:val="0"/>
            <w:rPrChange w:author="Joaquin Abarzua Vera" w:id="5" w:date="2025-05-05T23:14:56Z">
              <w:rPr>
                <w:rFonts w:ascii="Consolas" w:cs="Consolas" w:eastAsia="Consolas" w:hAnsi="Consolas"/>
                <w:color w:val="b76b01"/>
                <w:sz w:val="21"/>
                <w:szCs w:val="21"/>
                <w:highlight w:val="yellow"/>
              </w:rPr>
            </w:rPrChange>
          </w:rPr>
          <w:delText xml:space="preserve">#f</w:delText>
        </w:r>
        <w:r w:rsidDel="00000000" w:rsidR="00000000" w:rsidRPr="00000000">
          <w:rPr>
            <w:rFonts w:ascii="Consolas" w:cs="Consolas" w:eastAsia="Consolas" w:hAnsi="Consolas"/>
            <w:color w:val="383a42"/>
            <w:sz w:val="21"/>
            <w:szCs w:val="21"/>
            <w:highlight w:val="yellow"/>
            <w:rtl w:val="0"/>
            <w:rPrChange w:author="Joaquin Abarzua Vera" w:id="5" w:date="2025-05-05T23:14:56Z">
              <w:rPr>
                <w:rFonts w:ascii="Consolas" w:cs="Consolas" w:eastAsia="Consolas" w:hAnsi="Consolas"/>
                <w:color w:val="383a42"/>
                <w:sz w:val="21"/>
                <w:szCs w:val="21"/>
                <w:highlight w:val="yellow"/>
              </w:rPr>
            </w:rPrChange>
          </w:rPr>
          <w:delText xml:space="preserve"> </w:delText>
        </w:r>
        <w:r w:rsidDel="00000000" w:rsidR="00000000" w:rsidRPr="00000000">
          <w:rPr>
            <w:rFonts w:ascii="Consolas" w:cs="Consolas" w:eastAsia="Consolas" w:hAnsi="Consolas"/>
            <w:color w:val="383a42"/>
            <w:sz w:val="21"/>
            <w:szCs w:val="21"/>
            <w:highlight w:val="yellow"/>
            <w:rtl w:val="0"/>
            <w:rPrChange w:author="Joaquin Abarzua Vera" w:id="5" w:date="2025-05-05T23:14:56Z">
              <w:rPr>
                <w:rFonts w:ascii="Consolas" w:cs="Consolas" w:eastAsia="Consolas" w:hAnsi="Consolas"/>
                <w:color w:val="b76b01"/>
                <w:sz w:val="21"/>
                <w:szCs w:val="21"/>
                <w:highlight w:val="yellow"/>
              </w:rPr>
            </w:rPrChange>
          </w:rPr>
          <w:delText xml:space="preserve">#f</w:delText>
        </w:r>
        <w:r w:rsidDel="00000000" w:rsidR="00000000" w:rsidRPr="00000000">
          <w:rPr>
            <w:rFonts w:ascii="Consolas" w:cs="Consolas" w:eastAsia="Consolas" w:hAnsi="Consolas"/>
            <w:color w:val="383a42"/>
            <w:sz w:val="21"/>
            <w:szCs w:val="21"/>
            <w:highlight w:val="yellow"/>
            <w:rtl w:val="0"/>
            <w:rPrChange w:author="Joaquin Abarzua Vera" w:id="5" w:date="2025-05-05T23:14:56Z">
              <w:rPr>
                <w:rFonts w:ascii="Consolas" w:cs="Consolas" w:eastAsia="Consolas" w:hAnsi="Consolas"/>
                <w:color w:val="383a42"/>
                <w:sz w:val="21"/>
                <w:szCs w:val="21"/>
                <w:highlight w:val="yellow"/>
              </w:rPr>
            </w:rPrChange>
          </w:rPr>
          <w:delText xml:space="preserve">))</w:delText>
        </w:r>
      </w:del>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2CD">
      <w:pPr>
        <w:rPr>
          <w:rFonts w:ascii="Consolas" w:cs="Consolas" w:eastAsia="Consolas" w:hAnsi="Consolas"/>
          <w:b w:val="1"/>
          <w:i w:val="1"/>
          <w:color w:val="ff0000"/>
          <w:sz w:val="21"/>
          <w:szCs w:val="21"/>
          <w:shd w:fill="d9ead3" w:val="clear"/>
        </w:rPr>
      </w:pPr>
      <w:r w:rsidDel="00000000" w:rsidR="00000000" w:rsidRPr="00000000">
        <w:rPr>
          <w:rFonts w:ascii="Consolas" w:cs="Consolas" w:eastAsia="Consolas" w:hAnsi="Consolas"/>
          <w:color w:val="383a42"/>
          <w:sz w:val="21"/>
          <w:szCs w:val="21"/>
          <w:shd w:fill="d9ead3" w:val="clear"/>
          <w:rtl w:val="0"/>
        </w:rPr>
        <w:t xml:space="preserve">;; </w:t>
      </w:r>
      <w:r w:rsidDel="00000000" w:rsidR="00000000" w:rsidRPr="00000000">
        <w:rPr>
          <w:rFonts w:ascii="Consolas" w:cs="Consolas" w:eastAsia="Consolas" w:hAnsi="Consolas"/>
          <w:b w:val="1"/>
          <w:i w:val="1"/>
          <w:color w:val="ff0000"/>
          <w:sz w:val="21"/>
          <w:szCs w:val="21"/>
          <w:shd w:fill="d9ead3" w:val="clear"/>
          <w:rtl w:val="0"/>
        </w:rPr>
        <w:t xml:space="preserve">comprarPropiedad_or_construirCasa: #t</w:t>
      </w:r>
    </w:p>
    <w:p w:rsidR="00000000" w:rsidDel="00000000" w:rsidP="00000000" w:rsidRDefault="00000000" w:rsidRPr="00000000" w14:paraId="000002CE">
      <w:pPr>
        <w:rPr>
          <w:rFonts w:ascii="Consolas" w:cs="Consolas" w:eastAsia="Consolas" w:hAnsi="Consolas"/>
          <w:b w:val="1"/>
          <w:i w:val="1"/>
          <w:color w:val="ff0000"/>
          <w:sz w:val="21"/>
          <w:szCs w:val="21"/>
          <w:shd w:fill="d9ead3" w:val="clear"/>
        </w:rPr>
      </w:pPr>
      <w:r w:rsidDel="00000000" w:rsidR="00000000" w:rsidRPr="00000000">
        <w:rPr>
          <w:rFonts w:ascii="Consolas" w:cs="Consolas" w:eastAsia="Consolas" w:hAnsi="Consolas"/>
          <w:color w:val="383a42"/>
          <w:sz w:val="21"/>
          <w:szCs w:val="21"/>
          <w:shd w:fill="d9ead3" w:val="clear"/>
          <w:rtl w:val="0"/>
        </w:rPr>
        <w:t xml:space="preserve">;; </w:t>
      </w:r>
      <w:r w:rsidDel="00000000" w:rsidR="00000000" w:rsidRPr="00000000">
        <w:rPr>
          <w:rFonts w:ascii="Consolas" w:cs="Consolas" w:eastAsia="Consolas" w:hAnsi="Consolas"/>
          <w:b w:val="1"/>
          <w:i w:val="1"/>
          <w:color w:val="ff0000"/>
          <w:sz w:val="21"/>
          <w:szCs w:val="21"/>
          <w:shd w:fill="d9ead3" w:val="clear"/>
          <w:rtl w:val="0"/>
        </w:rPr>
        <w:t xml:space="preserve">construirHotel: #f</w:t>
      </w:r>
    </w:p>
    <w:p w:rsidR="00000000" w:rsidDel="00000000" w:rsidP="00000000" w:rsidRDefault="00000000" w:rsidRPr="00000000" w14:paraId="000002CF">
      <w:pPr>
        <w:rPr>
          <w:rFonts w:ascii="Consolas" w:cs="Consolas" w:eastAsia="Consolas" w:hAnsi="Consolas"/>
          <w:b w:val="1"/>
          <w:i w:val="1"/>
          <w:color w:val="ff0000"/>
          <w:sz w:val="21"/>
          <w:szCs w:val="21"/>
          <w:shd w:fill="d9ead3" w:val="clear"/>
        </w:rPr>
      </w:pPr>
      <w:r w:rsidDel="00000000" w:rsidR="00000000" w:rsidRPr="00000000">
        <w:rPr>
          <w:rFonts w:ascii="Consolas" w:cs="Consolas" w:eastAsia="Consolas" w:hAnsi="Consolas"/>
          <w:color w:val="383a42"/>
          <w:sz w:val="21"/>
          <w:szCs w:val="21"/>
          <w:shd w:fill="d9ead3" w:val="clear"/>
          <w:rtl w:val="0"/>
        </w:rPr>
        <w:t xml:space="preserve">;; </w:t>
      </w:r>
      <w:r w:rsidDel="00000000" w:rsidR="00000000" w:rsidRPr="00000000">
        <w:rPr>
          <w:rFonts w:ascii="Consolas" w:cs="Consolas" w:eastAsia="Consolas" w:hAnsi="Consolas"/>
          <w:b w:val="1"/>
          <w:i w:val="1"/>
          <w:color w:val="ff0000"/>
          <w:sz w:val="21"/>
          <w:szCs w:val="21"/>
          <w:shd w:fill="d9ead3" w:val="clear"/>
          <w:rtl w:val="0"/>
        </w:rPr>
        <w:t xml:space="preserve">pagarMultaSalirCarcel: #f</w:t>
      </w:r>
    </w:p>
    <w:p w:rsidR="00000000" w:rsidDel="00000000" w:rsidP="00000000" w:rsidRDefault="00000000" w:rsidRPr="00000000" w14:paraId="000002D0">
      <w:pPr>
        <w:rPr>
          <w:rFonts w:ascii="Consolas" w:cs="Consolas" w:eastAsia="Consolas" w:hAnsi="Consolas"/>
          <w:color w:val="383a42"/>
          <w:sz w:val="21"/>
          <w:szCs w:val="21"/>
          <w:highlight w:val="yellow"/>
        </w:rPr>
      </w:pPr>
      <w:r w:rsidDel="00000000" w:rsidR="00000000" w:rsidRPr="00000000">
        <w:rPr>
          <w:rFonts w:ascii="Consolas" w:cs="Consolas" w:eastAsia="Consolas" w:hAnsi="Consolas"/>
          <w:color w:val="383a42"/>
          <w:sz w:val="21"/>
          <w:szCs w:val="21"/>
          <w:shd w:fill="d9ead3" w:val="clear"/>
          <w:rtl w:val="0"/>
        </w:rPr>
        <w:t xml:space="preserve">;; </w:t>
      </w:r>
      <w:r w:rsidDel="00000000" w:rsidR="00000000" w:rsidRPr="00000000">
        <w:rPr>
          <w:rFonts w:ascii="Consolas" w:cs="Consolas" w:eastAsia="Consolas" w:hAnsi="Consolas"/>
          <w:b w:val="1"/>
          <w:i w:val="1"/>
          <w:color w:val="ff0000"/>
          <w:sz w:val="21"/>
          <w:szCs w:val="21"/>
          <w:shd w:fill="d9ead3" w:val="clear"/>
          <w:rtl w:val="0"/>
        </w:rPr>
        <w:t xml:space="preserve">usarTarjetaSalirCarcel: #f</w:t>
      </w:r>
      <w:r w:rsidDel="00000000" w:rsidR="00000000" w:rsidRPr="00000000">
        <w:rPr>
          <w:rtl w:val="0"/>
        </w:rPr>
      </w:r>
    </w:p>
    <w:p w:rsidR="00000000" w:rsidDel="00000000" w:rsidP="00000000" w:rsidRDefault="00000000" w:rsidRPr="00000000" w14:paraId="000002D1">
      <w:pPr>
        <w:rPr>
          <w:rFonts w:ascii="Consolas" w:cs="Consolas" w:eastAsia="Consolas" w:hAnsi="Consolas"/>
          <w:i w:val="1"/>
          <w:sz w:val="21"/>
          <w:szCs w:val="21"/>
          <w:highlight w:val="white"/>
        </w:rPr>
      </w:pPr>
      <w:r w:rsidDel="00000000" w:rsidR="00000000" w:rsidRPr="00000000">
        <w:rPr>
          <w:rFonts w:ascii="Consolas" w:cs="Consolas" w:eastAsia="Consolas" w:hAnsi="Consolas"/>
          <w:b w:val="1"/>
          <w:i w:val="1"/>
          <w:color w:val="0000ff"/>
          <w:sz w:val="21"/>
          <w:szCs w:val="21"/>
          <w:highlight w:val="yellow"/>
          <w:rtl w:val="0"/>
        </w:rPr>
        <w:t xml:space="preserve">(define g5 (juego-jugar-turno g4 </w:t>
      </w:r>
      <w:commentRangeStart w:id="66"/>
      <w:commentRangeStart w:id="67"/>
      <w:r w:rsidDel="00000000" w:rsidR="00000000" w:rsidRPr="00000000">
        <w:rPr>
          <w:rFonts w:ascii="Consolas" w:cs="Consolas" w:eastAsia="Consolas" w:hAnsi="Consolas"/>
          <w:b w:val="1"/>
          <w:i w:val="1"/>
          <w:color w:val="0000ff"/>
          <w:sz w:val="21"/>
          <w:szCs w:val="21"/>
          <w:highlight w:val="yellow"/>
          <w:rtl w:val="0"/>
        </w:rPr>
        <w:t xml:space="preserve">(juego-</w:t>
      </w:r>
      <w:r w:rsidDel="00000000" w:rsidR="00000000" w:rsidRPr="00000000">
        <w:rPr>
          <w:rFonts w:ascii="Consolas" w:cs="Consolas" w:eastAsia="Consolas" w:hAnsi="Consolas"/>
          <w:b w:val="1"/>
          <w:i w:val="1"/>
          <w:color w:val="0000ff"/>
          <w:sz w:val="21"/>
          <w:szCs w:val="21"/>
          <w:highlight w:val="yellow"/>
          <w:rtl w:val="0"/>
        </w:rPr>
        <w:t xml:space="preserve">lanzar-dado</w:t>
      </w:r>
      <w:ins w:author="Joaquin Abarzua Vera" w:id="6" w:date="2025-05-05T22:58:39Z">
        <w:r w:rsidDel="00000000" w:rsidR="00000000" w:rsidRPr="00000000">
          <w:rPr>
            <w:rFonts w:ascii="Consolas" w:cs="Consolas" w:eastAsia="Consolas" w:hAnsi="Consolas"/>
            <w:b w:val="1"/>
            <w:i w:val="1"/>
            <w:color w:val="0000ff"/>
            <w:sz w:val="21"/>
            <w:szCs w:val="21"/>
            <w:highlight w:val="yellow"/>
            <w:rtl w:val="0"/>
          </w:rPr>
          <w:t xml:space="preserve">s</w:t>
        </w:r>
      </w:ins>
      <w:r w:rsidDel="00000000" w:rsidR="00000000" w:rsidRPr="00000000">
        <w:rPr>
          <w:rFonts w:ascii="Consolas" w:cs="Consolas" w:eastAsia="Consolas" w:hAnsi="Consolas"/>
          <w:b w:val="1"/>
          <w:i w:val="1"/>
          <w:color w:val="0000ff"/>
          <w:sz w:val="21"/>
          <w:szCs w:val="21"/>
          <w:highlight w:val="yellow"/>
          <w:rtl w:val="0"/>
        </w:rPr>
        <w:t xml:space="preserve"> 5 0)</w:t>
      </w:r>
      <w:commentRangeEnd w:id="66"/>
      <w:r w:rsidDel="00000000" w:rsidR="00000000" w:rsidRPr="00000000">
        <w:commentReference w:id="66"/>
      </w:r>
      <w:commentRangeEnd w:id="67"/>
      <w:r w:rsidDel="00000000" w:rsidR="00000000" w:rsidRPr="00000000">
        <w:commentReference w:id="67"/>
      </w:r>
      <w:r w:rsidDel="00000000" w:rsidR="00000000" w:rsidRPr="00000000">
        <w:rPr>
          <w:rFonts w:ascii="Consolas" w:cs="Consolas" w:eastAsia="Consolas" w:hAnsi="Consolas"/>
          <w:i w:val="1"/>
          <w:sz w:val="21"/>
          <w:szCs w:val="21"/>
          <w:highlight w:val="yellow"/>
          <w:rtl w:val="0"/>
        </w:rPr>
        <w:t xml:space="preserve"> </w:t>
      </w:r>
      <w:r w:rsidDel="00000000" w:rsidR="00000000" w:rsidRPr="00000000">
        <w:rPr>
          <w:rFonts w:ascii="Consolas" w:cs="Consolas" w:eastAsia="Consolas" w:hAnsi="Consolas"/>
          <w:b w:val="1"/>
          <w:i w:val="1"/>
          <w:color w:val="ff0000"/>
          <w:sz w:val="21"/>
          <w:szCs w:val="21"/>
          <w:highlight w:val="yellow"/>
          <w:rtl w:val="0"/>
        </w:rPr>
        <w:t xml:space="preserve">#t #f #f #f</w:t>
      </w:r>
      <w:commentRangeStart w:id="68"/>
      <w:commentRangeStart w:id="69"/>
      <w:r w:rsidDel="00000000" w:rsidR="00000000" w:rsidRPr="00000000">
        <w:rPr>
          <w:rFonts w:ascii="Consolas" w:cs="Consolas" w:eastAsia="Consolas" w:hAnsi="Consolas"/>
          <w:b w:val="1"/>
          <w:i w:val="1"/>
          <w:color w:val="0000ff"/>
          <w:sz w:val="21"/>
          <w:szCs w:val="21"/>
          <w:highlight w:val="yellow"/>
          <w:rtl w:val="0"/>
        </w:rPr>
        <w:t xml:space="preserve">)</w:t>
      </w:r>
      <w:commentRangeEnd w:id="68"/>
      <w:r w:rsidDel="00000000" w:rsidR="00000000" w:rsidRPr="00000000">
        <w:commentReference w:id="68"/>
      </w:r>
      <w:commentRangeEnd w:id="69"/>
      <w:r w:rsidDel="00000000" w:rsidR="00000000" w:rsidRPr="00000000">
        <w:commentReference w:id="69"/>
      </w:r>
      <w:r w:rsidDel="00000000" w:rsidR="00000000" w:rsidRPr="00000000">
        <w:rPr>
          <w:rFonts w:ascii="Consolas" w:cs="Consolas" w:eastAsia="Consolas" w:hAnsi="Consolas"/>
          <w:b w:val="1"/>
          <w:i w:val="1"/>
          <w:color w:val="0000ff"/>
          <w:sz w:val="21"/>
          <w:szCs w:val="21"/>
          <w:highlight w:val="yellow"/>
          <w:rtl w:val="0"/>
        </w:rPr>
        <w:t xml:space="preserve">)</w:t>
      </w:r>
      <w:r w:rsidDel="00000000" w:rsidR="00000000" w:rsidRPr="00000000">
        <w:rPr>
          <w:rFonts w:ascii="Consolas" w:cs="Consolas" w:eastAsia="Consolas" w:hAnsi="Consolas"/>
          <w:i w:val="1"/>
          <w:sz w:val="21"/>
          <w:szCs w:val="21"/>
          <w:highlight w:val="yellow"/>
          <w:rtl w:val="0"/>
        </w:rPr>
        <w:t xml:space="preserve"> </w:t>
      </w:r>
      <w:r w:rsidDel="00000000" w:rsidR="00000000" w:rsidRPr="00000000">
        <w:rPr>
          <w:rtl w:val="0"/>
        </w:rPr>
      </w:r>
    </w:p>
    <w:p w:rsidR="00000000" w:rsidDel="00000000" w:rsidP="00000000" w:rsidRDefault="00000000" w:rsidRPr="00000000" w14:paraId="000002D2">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sz w:val="21"/>
          <w:szCs w:val="21"/>
          <w:highlight w:val="white"/>
          <w:rtl w:val="0"/>
        </w:rPr>
        <w:t xml:space="preserve">g5 ;; esto imprime g5 </w:t>
      </w:r>
      <w:r w:rsidDel="00000000" w:rsidR="00000000" w:rsidRPr="00000000">
        <w:rPr>
          <w:rtl w:val="0"/>
        </w:rPr>
      </w:r>
    </w:p>
    <w:p w:rsidR="00000000" w:rsidDel="00000000" w:rsidP="00000000" w:rsidRDefault="00000000" w:rsidRPr="00000000" w14:paraId="000002D3">
      <w:pPr>
        <w:rPr>
          <w:rFonts w:ascii="Consolas" w:cs="Consolas" w:eastAsia="Consolas" w:hAnsi="Consolas"/>
          <w:b w:val="1"/>
          <w:i w:val="1"/>
          <w:color w:val="ff0000"/>
          <w:sz w:val="21"/>
          <w:szCs w:val="21"/>
          <w:highlight w:val="white"/>
        </w:rPr>
      </w:pPr>
      <w:r w:rsidDel="00000000" w:rsidR="00000000" w:rsidRPr="00000000">
        <w:rPr>
          <w:rtl w:val="0"/>
        </w:rPr>
      </w:r>
    </w:p>
    <w:p w:rsidR="00000000" w:rsidDel="00000000" w:rsidP="00000000" w:rsidRDefault="00000000" w:rsidRPr="00000000" w14:paraId="000002D4">
      <w:pPr>
        <w:rPr>
          <w:rFonts w:ascii="Consolas" w:cs="Consolas" w:eastAsia="Consolas" w:hAnsi="Consolas"/>
          <w:b w:val="1"/>
          <w:i w:val="1"/>
          <w:color w:val="ff0000"/>
          <w:sz w:val="21"/>
          <w:szCs w:val="21"/>
          <w:highlight w:val="white"/>
        </w:rPr>
      </w:pPr>
      <w:r w:rsidDel="00000000" w:rsidR="00000000" w:rsidRPr="00000000">
        <w:rPr>
          <w:rtl w:val="0"/>
        </w:rPr>
      </w:r>
    </w:p>
    <w:p w:rsidR="00000000" w:rsidDel="00000000" w:rsidP="00000000" w:rsidRDefault="00000000" w:rsidRPr="00000000" w14:paraId="000002D5">
      <w:pPr>
        <w:rPr>
          <w:rFonts w:ascii="Consolas" w:cs="Consolas" w:eastAsia="Consolas" w:hAnsi="Consolas"/>
          <w:b w:val="1"/>
          <w:color w:val="383a42"/>
          <w:sz w:val="21"/>
          <w:szCs w:val="21"/>
          <w:highlight w:val="yellow"/>
        </w:rPr>
      </w:pPr>
      <w:commentRangeStart w:id="70"/>
      <w:r w:rsidDel="00000000" w:rsidR="00000000" w:rsidRPr="00000000">
        <w:rPr>
          <w:rFonts w:ascii="Consolas" w:cs="Consolas" w:eastAsia="Consolas" w:hAnsi="Consolas"/>
          <w:b w:val="1"/>
          <w:color w:val="383a42"/>
          <w:sz w:val="21"/>
          <w:szCs w:val="21"/>
          <w:highlight w:val="yellow"/>
          <w:rtl w:val="0"/>
        </w:rPr>
        <w:t xml:space="preserve">;; Dinero actual jugador 1 Carlos = 900-800 </w:t>
      </w:r>
      <w:commentRangeStart w:id="71"/>
      <w:r w:rsidDel="00000000" w:rsidR="00000000" w:rsidRPr="00000000">
        <w:rPr>
          <w:rFonts w:ascii="Consolas" w:cs="Consolas" w:eastAsia="Consolas" w:hAnsi="Consolas"/>
          <w:b w:val="1"/>
          <w:color w:val="383a42"/>
          <w:sz w:val="21"/>
          <w:szCs w:val="21"/>
          <w:highlight w:val="yellow"/>
          <w:rtl w:val="0"/>
        </w:rPr>
        <w:t xml:space="preserve">(construyo casa)</w:t>
      </w:r>
      <w:commentRangeEnd w:id="71"/>
      <w:r w:rsidDel="00000000" w:rsidR="00000000" w:rsidRPr="00000000">
        <w:commentReference w:id="71"/>
      </w:r>
      <w:r w:rsidDel="00000000" w:rsidR="00000000" w:rsidRPr="00000000">
        <w:rPr>
          <w:rFonts w:ascii="Consolas" w:cs="Consolas" w:eastAsia="Consolas" w:hAnsi="Consolas"/>
          <w:b w:val="1"/>
          <w:color w:val="383a42"/>
          <w:sz w:val="21"/>
          <w:szCs w:val="21"/>
          <w:highlight w:val="yellow"/>
          <w:rtl w:val="0"/>
        </w:rPr>
        <w:t xml:space="preserve"> = 100</w:t>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2D6">
      <w:pPr>
        <w:rPr>
          <w:rFonts w:ascii="Consolas" w:cs="Consolas" w:eastAsia="Consolas" w:hAnsi="Consolas"/>
          <w:b w:val="1"/>
          <w:color w:val="383a42"/>
          <w:sz w:val="21"/>
          <w:szCs w:val="21"/>
          <w:highlight w:val="yellow"/>
        </w:rPr>
      </w:pPr>
      <w:r w:rsidDel="00000000" w:rsidR="00000000" w:rsidRPr="00000000">
        <w:rPr>
          <w:rFonts w:ascii="Consolas" w:cs="Consolas" w:eastAsia="Consolas" w:hAnsi="Consolas"/>
          <w:b w:val="1"/>
          <w:color w:val="383a42"/>
          <w:sz w:val="21"/>
          <w:szCs w:val="21"/>
          <w:highlight w:val="yellow"/>
          <w:rtl w:val="0"/>
        </w:rPr>
        <w:t xml:space="preserve">;; g5 entrega el estado actualizado del juego</w:t>
      </w:r>
    </w:p>
    <w:p w:rsidR="00000000" w:rsidDel="00000000" w:rsidP="00000000" w:rsidRDefault="00000000" w:rsidRPr="00000000" w14:paraId="000002D7">
      <w:pPr>
        <w:rPr>
          <w:rFonts w:ascii="Consolas" w:cs="Consolas" w:eastAsia="Consolas" w:hAnsi="Consolas"/>
          <w:i w:val="1"/>
          <w:color w:val="a0a1a7"/>
          <w:sz w:val="21"/>
          <w:szCs w:val="21"/>
          <w:highlight w:val="white"/>
        </w:rPr>
      </w:pPr>
      <w:r w:rsidDel="00000000" w:rsidR="00000000" w:rsidRPr="00000000">
        <w:rPr>
          <w:rtl w:val="0"/>
        </w:rPr>
      </w:r>
    </w:p>
    <w:p w:rsidR="00000000" w:rsidDel="00000000" w:rsidP="00000000" w:rsidRDefault="00000000" w:rsidRPr="00000000" w14:paraId="000002D8">
      <w:pPr>
        <w:rPr>
          <w:rFonts w:ascii="Consolas" w:cs="Consolas" w:eastAsia="Consolas" w:hAnsi="Consolas"/>
          <w:i w:val="1"/>
          <w:color w:val="a0a1a7"/>
          <w:sz w:val="21"/>
          <w:szCs w:val="21"/>
          <w:highlight w:val="white"/>
        </w:rPr>
      </w:pPr>
      <w:r w:rsidDel="00000000" w:rsidR="00000000" w:rsidRPr="00000000">
        <w:rPr>
          <w:rtl w:val="0"/>
        </w:rPr>
      </w:r>
    </w:p>
    <w:p w:rsidR="00000000" w:rsidDel="00000000" w:rsidP="00000000" w:rsidRDefault="00000000" w:rsidRPr="00000000" w14:paraId="000002D9">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Turno 4: Ana. Ana se encuentra en posición 5 pero sigue en la cárcel. </w:t>
      </w:r>
      <w:commentRangeStart w:id="72"/>
      <w:commentRangeStart w:id="73"/>
      <w:r w:rsidDel="00000000" w:rsidR="00000000" w:rsidRPr="00000000">
        <w:rPr>
          <w:rFonts w:ascii="Consolas" w:cs="Consolas" w:eastAsia="Consolas" w:hAnsi="Consolas"/>
          <w:i w:val="1"/>
          <w:color w:val="a0a1a7"/>
          <w:sz w:val="21"/>
          <w:szCs w:val="21"/>
          <w:highlight w:val="white"/>
          <w:rtl w:val="0"/>
        </w:rPr>
        <w:t xml:space="preserve">En este turno paga la multa para salir de la cárcel</w:t>
      </w:r>
      <w:commentRangeEnd w:id="72"/>
      <w:r w:rsidDel="00000000" w:rsidR="00000000" w:rsidRPr="00000000">
        <w:commentReference w:id="72"/>
      </w:r>
      <w:commentRangeEnd w:id="73"/>
      <w:r w:rsidDel="00000000" w:rsidR="00000000" w:rsidRPr="00000000">
        <w:commentReference w:id="73"/>
      </w:r>
      <w:r w:rsidDel="00000000" w:rsidR="00000000" w:rsidRPr="00000000">
        <w:rPr>
          <w:rtl w:val="0"/>
        </w:rPr>
      </w:r>
    </w:p>
    <w:p w:rsidR="00000000" w:rsidDel="00000000" w:rsidP="00000000" w:rsidRDefault="00000000" w:rsidRPr="00000000" w14:paraId="000002DA">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cómo paga multa (la multa es siempre 500) entonces su presupuesto queda: 1500-500 = 1000</w:t>
      </w:r>
    </w:p>
    <w:p w:rsidR="00000000" w:rsidDel="00000000" w:rsidP="00000000" w:rsidRDefault="00000000" w:rsidRPr="00000000" w14:paraId="000002DB">
      <w:pPr>
        <w:rPr>
          <w:rFonts w:ascii="Consolas" w:cs="Consolas" w:eastAsia="Consolas" w:hAnsi="Consolas"/>
          <w:b w:val="1"/>
          <w:i w:val="1"/>
          <w:color w:val="ff0000"/>
          <w:sz w:val="21"/>
          <w:szCs w:val="21"/>
          <w:shd w:fill="d9ead3" w:val="clear"/>
        </w:rPr>
      </w:pPr>
      <w:r w:rsidDel="00000000" w:rsidR="00000000" w:rsidRPr="00000000">
        <w:rPr>
          <w:rFonts w:ascii="Consolas" w:cs="Consolas" w:eastAsia="Consolas" w:hAnsi="Consolas"/>
          <w:color w:val="383a42"/>
          <w:sz w:val="21"/>
          <w:szCs w:val="21"/>
          <w:shd w:fill="d9ead3" w:val="clear"/>
          <w:rtl w:val="0"/>
        </w:rPr>
        <w:t xml:space="preserve">;; </w:t>
      </w:r>
      <w:r w:rsidDel="00000000" w:rsidR="00000000" w:rsidRPr="00000000">
        <w:rPr>
          <w:rFonts w:ascii="Consolas" w:cs="Consolas" w:eastAsia="Consolas" w:hAnsi="Consolas"/>
          <w:b w:val="1"/>
          <w:i w:val="1"/>
          <w:color w:val="ff0000"/>
          <w:sz w:val="21"/>
          <w:szCs w:val="21"/>
          <w:shd w:fill="d9ead3" w:val="clear"/>
          <w:rtl w:val="0"/>
        </w:rPr>
        <w:t xml:space="preserve">comprarPropiedad_or_construirCasa: #f</w:t>
      </w:r>
    </w:p>
    <w:p w:rsidR="00000000" w:rsidDel="00000000" w:rsidP="00000000" w:rsidRDefault="00000000" w:rsidRPr="00000000" w14:paraId="000002DC">
      <w:pPr>
        <w:rPr>
          <w:rFonts w:ascii="Consolas" w:cs="Consolas" w:eastAsia="Consolas" w:hAnsi="Consolas"/>
          <w:b w:val="1"/>
          <w:i w:val="1"/>
          <w:color w:val="ff0000"/>
          <w:sz w:val="21"/>
          <w:szCs w:val="21"/>
          <w:shd w:fill="d9ead3" w:val="clear"/>
        </w:rPr>
      </w:pPr>
      <w:r w:rsidDel="00000000" w:rsidR="00000000" w:rsidRPr="00000000">
        <w:rPr>
          <w:rFonts w:ascii="Consolas" w:cs="Consolas" w:eastAsia="Consolas" w:hAnsi="Consolas"/>
          <w:color w:val="383a42"/>
          <w:sz w:val="21"/>
          <w:szCs w:val="21"/>
          <w:shd w:fill="d9ead3" w:val="clear"/>
          <w:rtl w:val="0"/>
        </w:rPr>
        <w:t xml:space="preserve">;; </w:t>
      </w:r>
      <w:r w:rsidDel="00000000" w:rsidR="00000000" w:rsidRPr="00000000">
        <w:rPr>
          <w:rFonts w:ascii="Consolas" w:cs="Consolas" w:eastAsia="Consolas" w:hAnsi="Consolas"/>
          <w:b w:val="1"/>
          <w:i w:val="1"/>
          <w:color w:val="ff0000"/>
          <w:sz w:val="21"/>
          <w:szCs w:val="21"/>
          <w:shd w:fill="d9ead3" w:val="clear"/>
          <w:rtl w:val="0"/>
        </w:rPr>
        <w:t xml:space="preserve">construirHotel: #f</w:t>
      </w:r>
    </w:p>
    <w:p w:rsidR="00000000" w:rsidDel="00000000" w:rsidP="00000000" w:rsidRDefault="00000000" w:rsidRPr="00000000" w14:paraId="000002DD">
      <w:pPr>
        <w:rPr>
          <w:rFonts w:ascii="Consolas" w:cs="Consolas" w:eastAsia="Consolas" w:hAnsi="Consolas"/>
          <w:b w:val="1"/>
          <w:i w:val="1"/>
          <w:color w:val="ff0000"/>
          <w:sz w:val="21"/>
          <w:szCs w:val="21"/>
          <w:shd w:fill="d9ead3" w:val="clear"/>
        </w:rPr>
      </w:pPr>
      <w:r w:rsidDel="00000000" w:rsidR="00000000" w:rsidRPr="00000000">
        <w:rPr>
          <w:rFonts w:ascii="Consolas" w:cs="Consolas" w:eastAsia="Consolas" w:hAnsi="Consolas"/>
          <w:color w:val="383a42"/>
          <w:sz w:val="21"/>
          <w:szCs w:val="21"/>
          <w:shd w:fill="d9ead3" w:val="clear"/>
          <w:rtl w:val="0"/>
        </w:rPr>
        <w:t xml:space="preserve">;; </w:t>
      </w:r>
      <w:r w:rsidDel="00000000" w:rsidR="00000000" w:rsidRPr="00000000">
        <w:rPr>
          <w:rFonts w:ascii="Consolas" w:cs="Consolas" w:eastAsia="Consolas" w:hAnsi="Consolas"/>
          <w:b w:val="1"/>
          <w:i w:val="1"/>
          <w:color w:val="ff0000"/>
          <w:sz w:val="21"/>
          <w:szCs w:val="21"/>
          <w:shd w:fill="d9ead3" w:val="clear"/>
          <w:rtl w:val="0"/>
        </w:rPr>
        <w:t xml:space="preserve">pagarMultaSalirCarcel: #t</w:t>
      </w:r>
    </w:p>
    <w:p w:rsidR="00000000" w:rsidDel="00000000" w:rsidP="00000000" w:rsidRDefault="00000000" w:rsidRPr="00000000" w14:paraId="000002DE">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color w:val="383a42"/>
          <w:sz w:val="21"/>
          <w:szCs w:val="21"/>
          <w:shd w:fill="d9ead3" w:val="clear"/>
          <w:rtl w:val="0"/>
        </w:rPr>
        <w:t xml:space="preserve">;; </w:t>
      </w:r>
      <w:r w:rsidDel="00000000" w:rsidR="00000000" w:rsidRPr="00000000">
        <w:rPr>
          <w:rFonts w:ascii="Consolas" w:cs="Consolas" w:eastAsia="Consolas" w:hAnsi="Consolas"/>
          <w:b w:val="1"/>
          <w:i w:val="1"/>
          <w:color w:val="ff0000"/>
          <w:sz w:val="21"/>
          <w:szCs w:val="21"/>
          <w:shd w:fill="d9ead3" w:val="clear"/>
          <w:rtl w:val="0"/>
        </w:rPr>
        <w:t xml:space="preserve">usarTarjetaSalirCarcel: #f</w:t>
      </w:r>
      <w:r w:rsidDel="00000000" w:rsidR="00000000" w:rsidRPr="00000000">
        <w:rPr>
          <w:rtl w:val="0"/>
        </w:rPr>
      </w:r>
    </w:p>
    <w:p w:rsidR="00000000" w:rsidDel="00000000" w:rsidP="00000000" w:rsidRDefault="00000000" w:rsidRPr="00000000" w14:paraId="000002DF">
      <w:pPr>
        <w:rPr>
          <w:rFonts w:ascii="Consolas" w:cs="Consolas" w:eastAsia="Consolas" w:hAnsi="Consolas"/>
          <w:i w:val="1"/>
          <w:color w:val="a0a1a7"/>
          <w:sz w:val="21"/>
          <w:szCs w:val="21"/>
          <w:highlight w:val="white"/>
        </w:rPr>
      </w:pPr>
      <w:r w:rsidDel="00000000" w:rsidR="00000000" w:rsidRPr="00000000">
        <w:rPr>
          <w:rtl w:val="0"/>
        </w:rPr>
      </w:r>
    </w:p>
    <w:p w:rsidR="00000000" w:rsidDel="00000000" w:rsidP="00000000" w:rsidRDefault="00000000" w:rsidRPr="00000000" w14:paraId="000002E0">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b w:val="1"/>
          <w:i w:val="1"/>
          <w:color w:val="0000ff"/>
          <w:sz w:val="21"/>
          <w:szCs w:val="21"/>
          <w:highlight w:val="yellow"/>
          <w:rtl w:val="0"/>
        </w:rPr>
        <w:t xml:space="preserve">(define g6 (juego-jugar-turno g5 (juego-</w:t>
      </w:r>
      <w:r w:rsidDel="00000000" w:rsidR="00000000" w:rsidRPr="00000000">
        <w:rPr>
          <w:rFonts w:ascii="Consolas" w:cs="Consolas" w:eastAsia="Consolas" w:hAnsi="Consolas"/>
          <w:b w:val="1"/>
          <w:i w:val="1"/>
          <w:color w:val="0000ff"/>
          <w:sz w:val="21"/>
          <w:szCs w:val="21"/>
          <w:highlight w:val="yellow"/>
          <w:rtl w:val="0"/>
        </w:rPr>
        <w:t xml:space="preserve">lanzar-dado</w:t>
      </w:r>
      <w:r w:rsidDel="00000000" w:rsidR="00000000" w:rsidRPr="00000000">
        <w:rPr>
          <w:rFonts w:ascii="Consolas" w:cs="Consolas" w:eastAsia="Consolas" w:hAnsi="Consolas"/>
          <w:b w:val="1"/>
          <w:i w:val="1"/>
          <w:color w:val="0000ff"/>
          <w:sz w:val="21"/>
          <w:szCs w:val="21"/>
          <w:highlight w:val="yellow"/>
          <w:rtl w:val="0"/>
        </w:rPr>
        <w:t xml:space="preserve"> 3 4)</w:t>
      </w:r>
      <w:r w:rsidDel="00000000" w:rsidR="00000000" w:rsidRPr="00000000">
        <w:rPr>
          <w:rFonts w:ascii="Consolas" w:cs="Consolas" w:eastAsia="Consolas" w:hAnsi="Consolas"/>
          <w:i w:val="1"/>
          <w:sz w:val="21"/>
          <w:szCs w:val="21"/>
          <w:highlight w:val="yellow"/>
          <w:rtl w:val="0"/>
        </w:rPr>
        <w:t xml:space="preserve"> </w:t>
      </w:r>
      <w:r w:rsidDel="00000000" w:rsidR="00000000" w:rsidRPr="00000000">
        <w:rPr>
          <w:rFonts w:ascii="Consolas" w:cs="Consolas" w:eastAsia="Consolas" w:hAnsi="Consolas"/>
          <w:b w:val="1"/>
          <w:i w:val="1"/>
          <w:color w:val="ff0000"/>
          <w:sz w:val="21"/>
          <w:szCs w:val="21"/>
          <w:highlight w:val="yellow"/>
          <w:rtl w:val="0"/>
        </w:rPr>
        <w:t xml:space="preserve">#f #f #t #f</w:t>
      </w:r>
      <w:r w:rsidDel="00000000" w:rsidR="00000000" w:rsidRPr="00000000">
        <w:rPr>
          <w:rFonts w:ascii="Consolas" w:cs="Consolas" w:eastAsia="Consolas" w:hAnsi="Consolas"/>
          <w:b w:val="1"/>
          <w:i w:val="1"/>
          <w:color w:val="0000ff"/>
          <w:sz w:val="21"/>
          <w:szCs w:val="21"/>
          <w:highlight w:val="yellow"/>
          <w:rtl w:val="0"/>
        </w:rPr>
        <w:t xml:space="preserve">))</w:t>
      </w:r>
      <w:r w:rsidDel="00000000" w:rsidR="00000000" w:rsidRPr="00000000">
        <w:rPr>
          <w:rFonts w:ascii="Consolas" w:cs="Consolas" w:eastAsia="Consolas" w:hAnsi="Consolas"/>
          <w:i w:val="1"/>
          <w:sz w:val="21"/>
          <w:szCs w:val="21"/>
          <w:highlight w:val="yellow"/>
          <w:rtl w:val="0"/>
        </w:rPr>
        <w:t xml:space="preserve"> </w:t>
      </w:r>
      <w:r w:rsidDel="00000000" w:rsidR="00000000" w:rsidRPr="00000000">
        <w:rPr>
          <w:rtl w:val="0"/>
        </w:rPr>
      </w:r>
    </w:p>
    <w:p w:rsidR="00000000" w:rsidDel="00000000" w:rsidP="00000000" w:rsidRDefault="00000000" w:rsidRPr="00000000" w14:paraId="000002E1">
      <w:pPr>
        <w:rPr>
          <w:rFonts w:ascii="Consolas" w:cs="Consolas" w:eastAsia="Consolas" w:hAnsi="Consolas"/>
          <w:i w:val="1"/>
          <w:sz w:val="21"/>
          <w:szCs w:val="21"/>
          <w:highlight w:val="white"/>
        </w:rPr>
      </w:pPr>
      <w:r w:rsidDel="00000000" w:rsidR="00000000" w:rsidRPr="00000000">
        <w:rPr>
          <w:rFonts w:ascii="Consolas" w:cs="Consolas" w:eastAsia="Consolas" w:hAnsi="Consolas"/>
          <w:i w:val="1"/>
          <w:sz w:val="21"/>
          <w:szCs w:val="21"/>
          <w:highlight w:val="white"/>
          <w:rtl w:val="0"/>
        </w:rPr>
        <w:t xml:space="preserve">g6 ;; esto imprime g6 </w:t>
      </w:r>
    </w:p>
    <w:p w:rsidR="00000000" w:rsidDel="00000000" w:rsidP="00000000" w:rsidRDefault="00000000" w:rsidRPr="00000000" w14:paraId="000002E2">
      <w:pPr>
        <w:rPr>
          <w:rFonts w:ascii="Consolas" w:cs="Consolas" w:eastAsia="Consolas" w:hAnsi="Consolas"/>
          <w:i w:val="1"/>
          <w:sz w:val="21"/>
          <w:szCs w:val="21"/>
          <w:highlight w:val="white"/>
        </w:rPr>
      </w:pPr>
      <w:r w:rsidDel="00000000" w:rsidR="00000000" w:rsidRPr="00000000">
        <w:rPr>
          <w:rtl w:val="0"/>
        </w:rPr>
      </w:r>
    </w:p>
    <w:p w:rsidR="00000000" w:rsidDel="00000000" w:rsidP="00000000" w:rsidRDefault="00000000" w:rsidRPr="00000000" w14:paraId="000002E3">
      <w:pPr>
        <w:rPr>
          <w:rFonts w:ascii="Consolas" w:cs="Consolas" w:eastAsia="Consolas" w:hAnsi="Consolas"/>
          <w:i w:val="1"/>
          <w:sz w:val="21"/>
          <w:szCs w:val="21"/>
          <w:highlight w:val="white"/>
        </w:rPr>
      </w:pPr>
      <w:r w:rsidDel="00000000" w:rsidR="00000000" w:rsidRPr="00000000">
        <w:rPr>
          <w:rtl w:val="0"/>
        </w:rPr>
      </w:r>
    </w:p>
    <w:p w:rsidR="00000000" w:rsidDel="00000000" w:rsidP="00000000" w:rsidRDefault="00000000" w:rsidRPr="00000000" w14:paraId="000002E4">
      <w:pPr>
        <w:rPr>
          <w:rFonts w:ascii="Consolas" w:cs="Consolas" w:eastAsia="Consolas" w:hAnsi="Consolas"/>
          <w:i w:val="1"/>
          <w:sz w:val="21"/>
          <w:szCs w:val="21"/>
          <w:highlight w:val="white"/>
        </w:rPr>
      </w:pPr>
      <w:r w:rsidDel="00000000" w:rsidR="00000000" w:rsidRPr="00000000">
        <w:rPr>
          <w:rtl w:val="0"/>
        </w:rPr>
      </w:r>
    </w:p>
    <w:p w:rsidR="00000000" w:rsidDel="00000000" w:rsidP="00000000" w:rsidRDefault="00000000" w:rsidRPr="00000000" w14:paraId="000002E5">
      <w:pPr>
        <w:rPr>
          <w:rFonts w:ascii="Consolas" w:cs="Consolas" w:eastAsia="Consolas" w:hAnsi="Consolas"/>
          <w:i w:val="1"/>
          <w:sz w:val="21"/>
          <w:szCs w:val="21"/>
          <w:highlight w:val="white"/>
        </w:rPr>
      </w:pPr>
      <w:r w:rsidDel="00000000" w:rsidR="00000000" w:rsidRPr="00000000">
        <w:rPr>
          <w:rtl w:val="0"/>
        </w:rPr>
      </w:r>
    </w:p>
    <w:p w:rsidR="00000000" w:rsidDel="00000000" w:rsidP="00000000" w:rsidRDefault="00000000" w:rsidRPr="00000000" w14:paraId="000002E6">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i w:val="1"/>
          <w:color w:val="a0a1a7"/>
          <w:sz w:val="21"/>
          <w:szCs w:val="21"/>
          <w:highlight w:val="white"/>
          <w:rtl w:val="0"/>
        </w:rPr>
        <w:t xml:space="preserve">; Turno 5: Carlos.</w:t>
      </w:r>
    </w:p>
    <w:p w:rsidR="00000000" w:rsidDel="00000000" w:rsidP="00000000" w:rsidRDefault="00000000" w:rsidRPr="00000000" w14:paraId="000002E7">
      <w:pPr>
        <w:rPr>
          <w:rFonts w:ascii="Consolas" w:cs="Consolas" w:eastAsia="Consolas" w:hAnsi="Consolas"/>
          <w:b w:val="1"/>
          <w:color w:val="383a42"/>
          <w:sz w:val="21"/>
          <w:szCs w:val="21"/>
          <w:highlight w:val="yellow"/>
        </w:rPr>
      </w:pPr>
      <w:r w:rsidDel="00000000" w:rsidR="00000000" w:rsidRPr="00000000">
        <w:rPr>
          <w:rFonts w:ascii="Consolas" w:cs="Consolas" w:eastAsia="Consolas" w:hAnsi="Consolas"/>
          <w:i w:val="1"/>
          <w:color w:val="a0a1a7"/>
          <w:sz w:val="21"/>
          <w:szCs w:val="21"/>
          <w:highlight w:val="white"/>
          <w:rtl w:val="0"/>
        </w:rPr>
        <w:t xml:space="preserve">; </w:t>
      </w:r>
      <w:r w:rsidDel="00000000" w:rsidR="00000000" w:rsidRPr="00000000">
        <w:rPr>
          <w:rFonts w:ascii="Consolas" w:cs="Consolas" w:eastAsia="Consolas" w:hAnsi="Consolas"/>
          <w:b w:val="1"/>
          <w:color w:val="383a42"/>
          <w:sz w:val="21"/>
          <w:szCs w:val="21"/>
          <w:highlight w:val="yellow"/>
          <w:rtl w:val="0"/>
        </w:rPr>
        <w:t xml:space="preserve">Dinero actual jugador 1 Carlos = 900</w:t>
      </w:r>
    </w:p>
    <w:p w:rsidR="00000000" w:rsidDel="00000000" w:rsidP="00000000" w:rsidRDefault="00000000" w:rsidRPr="00000000" w14:paraId="000002E8">
      <w:pPr>
        <w:rPr>
          <w:rFonts w:ascii="Consolas" w:cs="Consolas" w:eastAsia="Consolas" w:hAnsi="Consolas"/>
          <w:b w:val="1"/>
          <w:color w:val="383a42"/>
          <w:sz w:val="21"/>
          <w:szCs w:val="21"/>
          <w:highlight w:val="yellow"/>
        </w:rPr>
      </w:pPr>
      <w:r w:rsidDel="00000000" w:rsidR="00000000" w:rsidRPr="00000000">
        <w:rPr>
          <w:rFonts w:ascii="Consolas" w:cs="Consolas" w:eastAsia="Consolas" w:hAnsi="Consolas"/>
          <w:b w:val="1"/>
          <w:color w:val="383a42"/>
          <w:sz w:val="21"/>
          <w:szCs w:val="21"/>
          <w:highlight w:val="yellow"/>
          <w:rtl w:val="0"/>
        </w:rPr>
        <w:t xml:space="preserve">; Posición actual jugador 1 Carlos = 11</w:t>
      </w:r>
    </w:p>
    <w:p w:rsidR="00000000" w:rsidDel="00000000" w:rsidP="00000000" w:rsidRDefault="00000000" w:rsidRPr="00000000" w14:paraId="000002E9">
      <w:pPr>
        <w:rPr>
          <w:rFonts w:ascii="Consolas" w:cs="Consolas" w:eastAsia="Consolas" w:hAnsi="Consolas"/>
          <w:b w:val="1"/>
          <w:color w:val="383a42"/>
          <w:sz w:val="21"/>
          <w:szCs w:val="21"/>
          <w:highlight w:val="yellow"/>
        </w:rPr>
      </w:pPr>
      <w:r w:rsidDel="00000000" w:rsidR="00000000" w:rsidRPr="00000000">
        <w:rPr>
          <w:rFonts w:ascii="Consolas" w:cs="Consolas" w:eastAsia="Consolas" w:hAnsi="Consolas"/>
          <w:b w:val="1"/>
          <w:color w:val="383a42"/>
          <w:sz w:val="21"/>
          <w:szCs w:val="21"/>
          <w:highlight w:val="yellow"/>
          <w:rtl w:val="0"/>
        </w:rPr>
        <w:t xml:space="preserve">; usa semilla 1 y 2, dando los dados 1 y 2, por lo que la suma da 3</w:t>
      </w:r>
    </w:p>
    <w:p w:rsidR="00000000" w:rsidDel="00000000" w:rsidP="00000000" w:rsidRDefault="00000000" w:rsidRPr="00000000" w14:paraId="000002EA">
      <w:pPr>
        <w:rPr>
          <w:rFonts w:ascii="Consolas" w:cs="Consolas" w:eastAsia="Consolas" w:hAnsi="Consolas"/>
          <w:b w:val="1"/>
          <w:color w:val="383a42"/>
          <w:sz w:val="21"/>
          <w:szCs w:val="21"/>
          <w:highlight w:val="yellow"/>
        </w:rPr>
      </w:pPr>
      <w:r w:rsidDel="00000000" w:rsidR="00000000" w:rsidRPr="00000000">
        <w:rPr>
          <w:rFonts w:ascii="Consolas" w:cs="Consolas" w:eastAsia="Consolas" w:hAnsi="Consolas"/>
          <w:b w:val="1"/>
          <w:color w:val="383a42"/>
          <w:sz w:val="21"/>
          <w:szCs w:val="21"/>
          <w:highlight w:val="yellow"/>
          <w:rtl w:val="0"/>
        </w:rPr>
        <w:t xml:space="preserve">; movimiento es de 11 a 14 (11 + 3)</w:t>
      </w:r>
    </w:p>
    <w:p w:rsidR="00000000" w:rsidDel="00000000" w:rsidP="00000000" w:rsidRDefault="00000000" w:rsidRPr="00000000" w14:paraId="000002EB">
      <w:pPr>
        <w:rPr>
          <w:rFonts w:ascii="Consolas" w:cs="Consolas" w:eastAsia="Consolas" w:hAnsi="Consolas"/>
          <w:b w:val="1"/>
          <w:color w:val="383a42"/>
          <w:sz w:val="21"/>
          <w:szCs w:val="21"/>
          <w:highlight w:val="yellow"/>
        </w:rPr>
      </w:pPr>
      <w:commentRangeStart w:id="74"/>
      <w:r w:rsidDel="00000000" w:rsidR="00000000" w:rsidRPr="00000000">
        <w:rPr>
          <w:rFonts w:ascii="Consolas" w:cs="Consolas" w:eastAsia="Consolas" w:hAnsi="Consolas"/>
          <w:b w:val="1"/>
          <w:color w:val="383a42"/>
          <w:sz w:val="21"/>
          <w:szCs w:val="21"/>
          <w:highlight w:val="yellow"/>
          <w:rtl w:val="0"/>
        </w:rPr>
        <w:t xml:space="preserve">; Cae a posición 14 donde la propiedad cuesta 900 y cómo usa el valor #t de la propiedad entonces procede a comprar</w:t>
      </w:r>
    </w:p>
    <w:p w:rsidR="00000000" w:rsidDel="00000000" w:rsidP="00000000" w:rsidRDefault="00000000" w:rsidRPr="00000000" w14:paraId="000002EC">
      <w:pPr>
        <w:rPr>
          <w:rFonts w:ascii="Consolas" w:cs="Consolas" w:eastAsia="Consolas" w:hAnsi="Consolas"/>
          <w:b w:val="1"/>
          <w:color w:val="383a42"/>
          <w:sz w:val="21"/>
          <w:szCs w:val="21"/>
          <w:highlight w:val="yellow"/>
        </w:rPr>
      </w:pPr>
      <w:r w:rsidDel="00000000" w:rsidR="00000000" w:rsidRPr="00000000">
        <w:rPr>
          <w:rFonts w:ascii="Consolas" w:cs="Consolas" w:eastAsia="Consolas" w:hAnsi="Consolas"/>
          <w:b w:val="1"/>
          <w:color w:val="383a42"/>
          <w:sz w:val="21"/>
          <w:szCs w:val="21"/>
          <w:highlight w:val="yellow"/>
          <w:rtl w:val="0"/>
        </w:rPr>
        <w:t xml:space="preserve">: dado que llego a 0 entonces el jugador está en bancarrota y termina el juego</w:t>
      </w:r>
    </w:p>
    <w:p w:rsidR="00000000" w:rsidDel="00000000" w:rsidP="00000000" w:rsidRDefault="00000000" w:rsidRPr="00000000" w14:paraId="000002ED">
      <w:pPr>
        <w:rPr>
          <w:rFonts w:ascii="Consolas" w:cs="Consolas" w:eastAsia="Consolas" w:hAnsi="Consolas"/>
          <w:b w:val="1"/>
          <w:color w:val="383a42"/>
          <w:sz w:val="21"/>
          <w:szCs w:val="21"/>
          <w:highlight w:val="yellow"/>
        </w:rPr>
      </w:pPr>
      <w:r w:rsidDel="00000000" w:rsidR="00000000" w:rsidRPr="00000000">
        <w:rPr>
          <w:rFonts w:ascii="Consolas" w:cs="Consolas" w:eastAsia="Consolas" w:hAnsi="Consolas"/>
          <w:b w:val="1"/>
          <w:color w:val="383a42"/>
          <w:sz w:val="21"/>
          <w:szCs w:val="21"/>
          <w:highlight w:val="yellow"/>
          <w:rtl w:val="0"/>
        </w:rPr>
        <w:t xml:space="preserve">; el juego termina cuando uno de los jugadores llega a 0</w:t>
      </w:r>
    </w:p>
    <w:p w:rsidR="00000000" w:rsidDel="00000000" w:rsidP="00000000" w:rsidRDefault="00000000" w:rsidRPr="00000000" w14:paraId="000002EE">
      <w:pPr>
        <w:rPr>
          <w:rFonts w:ascii="Consolas" w:cs="Consolas" w:eastAsia="Consolas" w:hAnsi="Consolas"/>
          <w:b w:val="1"/>
          <w:color w:val="383a42"/>
          <w:sz w:val="21"/>
          <w:szCs w:val="21"/>
          <w:highlight w:val="yellow"/>
        </w:rPr>
      </w:pPr>
      <w:r w:rsidDel="00000000" w:rsidR="00000000" w:rsidRPr="00000000">
        <w:rPr>
          <w:rFonts w:ascii="Consolas" w:cs="Consolas" w:eastAsia="Consolas" w:hAnsi="Consolas"/>
          <w:b w:val="1"/>
          <w:color w:val="383a42"/>
          <w:sz w:val="21"/>
          <w:szCs w:val="21"/>
          <w:highlight w:val="yellow"/>
          <w:rtl w:val="0"/>
        </w:rPr>
        <w:t xml:space="preserve">; (</w:t>
      </w:r>
      <w:r w:rsidDel="00000000" w:rsidR="00000000" w:rsidRPr="00000000">
        <w:rPr>
          <w:rFonts w:ascii="Consolas" w:cs="Consolas" w:eastAsia="Consolas" w:hAnsi="Consolas"/>
          <w:b w:val="1"/>
          <w:color w:val="a626a4"/>
          <w:sz w:val="21"/>
          <w:szCs w:val="21"/>
          <w:highlight w:val="yellow"/>
          <w:rtl w:val="0"/>
        </w:rPr>
        <w:t xml:space="preserve">define</w:t>
      </w:r>
      <w:r w:rsidDel="00000000" w:rsidR="00000000" w:rsidRPr="00000000">
        <w:rPr>
          <w:rFonts w:ascii="Consolas" w:cs="Consolas" w:eastAsia="Consolas" w:hAnsi="Consolas"/>
          <w:b w:val="1"/>
          <w:color w:val="383a42"/>
          <w:sz w:val="21"/>
          <w:szCs w:val="21"/>
          <w:highlight w:val="yellow"/>
          <w:rtl w:val="0"/>
        </w:rPr>
        <w:t xml:space="preserve"> prop8 (</w:t>
      </w:r>
      <w:r w:rsidDel="00000000" w:rsidR="00000000" w:rsidRPr="00000000">
        <w:rPr>
          <w:rFonts w:ascii="Consolas" w:cs="Consolas" w:eastAsia="Consolas" w:hAnsi="Consolas"/>
          <w:b w:val="1"/>
          <w:color w:val="4078f2"/>
          <w:sz w:val="21"/>
          <w:szCs w:val="21"/>
          <w:highlight w:val="yellow"/>
          <w:rtl w:val="0"/>
        </w:rPr>
        <w:t xml:space="preserve">propiedad</w:t>
      </w:r>
      <w:r w:rsidDel="00000000" w:rsidR="00000000" w:rsidRPr="00000000">
        <w:rPr>
          <w:rFonts w:ascii="Consolas" w:cs="Consolas" w:eastAsia="Consolas" w:hAnsi="Consolas"/>
          <w:b w:val="1"/>
          <w:color w:val="383a42"/>
          <w:sz w:val="21"/>
          <w:szCs w:val="21"/>
          <w:highlight w:val="yellow"/>
          <w:rtl w:val="0"/>
        </w:rPr>
        <w:t xml:space="preserve"> </w:t>
      </w:r>
      <w:r w:rsidDel="00000000" w:rsidR="00000000" w:rsidRPr="00000000">
        <w:rPr>
          <w:rFonts w:ascii="Consolas" w:cs="Consolas" w:eastAsia="Consolas" w:hAnsi="Consolas"/>
          <w:b w:val="1"/>
          <w:color w:val="b76b01"/>
          <w:sz w:val="21"/>
          <w:szCs w:val="21"/>
          <w:highlight w:val="yellow"/>
          <w:rtl w:val="0"/>
        </w:rPr>
        <w:t xml:space="preserve">8</w:t>
      </w:r>
      <w:r w:rsidDel="00000000" w:rsidR="00000000" w:rsidRPr="00000000">
        <w:rPr>
          <w:rFonts w:ascii="Consolas" w:cs="Consolas" w:eastAsia="Consolas" w:hAnsi="Consolas"/>
          <w:b w:val="1"/>
          <w:color w:val="383a42"/>
          <w:sz w:val="21"/>
          <w:szCs w:val="21"/>
          <w:highlight w:val="yellow"/>
          <w:rtl w:val="0"/>
        </w:rPr>
        <w:t xml:space="preserve"> </w:t>
      </w:r>
      <w:r w:rsidDel="00000000" w:rsidR="00000000" w:rsidRPr="00000000">
        <w:rPr>
          <w:rFonts w:ascii="Consolas" w:cs="Consolas" w:eastAsia="Consolas" w:hAnsi="Consolas"/>
          <w:b w:val="1"/>
          <w:color w:val="50a14f"/>
          <w:sz w:val="21"/>
          <w:szCs w:val="21"/>
          <w:highlight w:val="yellow"/>
          <w:rtl w:val="0"/>
        </w:rPr>
        <w:t xml:space="preserve">"Avenida Tennessee"</w:t>
      </w:r>
      <w:r w:rsidDel="00000000" w:rsidR="00000000" w:rsidRPr="00000000">
        <w:rPr>
          <w:rFonts w:ascii="Consolas" w:cs="Consolas" w:eastAsia="Consolas" w:hAnsi="Consolas"/>
          <w:b w:val="1"/>
          <w:color w:val="383a42"/>
          <w:sz w:val="21"/>
          <w:szCs w:val="21"/>
          <w:highlight w:val="yellow"/>
          <w:rtl w:val="0"/>
        </w:rPr>
        <w:t xml:space="preserve"> </w:t>
      </w:r>
      <w:r w:rsidDel="00000000" w:rsidR="00000000" w:rsidRPr="00000000">
        <w:rPr>
          <w:rFonts w:ascii="Consolas" w:cs="Consolas" w:eastAsia="Consolas" w:hAnsi="Consolas"/>
          <w:b w:val="1"/>
          <w:color w:val="b76b01"/>
          <w:sz w:val="21"/>
          <w:szCs w:val="21"/>
          <w:highlight w:val="yellow"/>
          <w:rtl w:val="0"/>
        </w:rPr>
        <w:t xml:space="preserve">900</w:t>
      </w:r>
      <w:r w:rsidDel="00000000" w:rsidR="00000000" w:rsidRPr="00000000">
        <w:rPr>
          <w:rFonts w:ascii="Consolas" w:cs="Consolas" w:eastAsia="Consolas" w:hAnsi="Consolas"/>
          <w:b w:val="1"/>
          <w:color w:val="383a42"/>
          <w:sz w:val="21"/>
          <w:szCs w:val="21"/>
          <w:highlight w:val="yellow"/>
          <w:rtl w:val="0"/>
        </w:rPr>
        <w:t xml:space="preserve"> </w:t>
      </w:r>
      <w:r w:rsidDel="00000000" w:rsidR="00000000" w:rsidRPr="00000000">
        <w:rPr>
          <w:rFonts w:ascii="Consolas" w:cs="Consolas" w:eastAsia="Consolas" w:hAnsi="Consolas"/>
          <w:b w:val="1"/>
          <w:color w:val="b76b01"/>
          <w:sz w:val="21"/>
          <w:szCs w:val="21"/>
          <w:highlight w:val="yellow"/>
          <w:rtl w:val="0"/>
        </w:rPr>
        <w:t xml:space="preserve">14</w:t>
      </w:r>
      <w:r w:rsidDel="00000000" w:rsidR="00000000" w:rsidRPr="00000000">
        <w:rPr>
          <w:rFonts w:ascii="Consolas" w:cs="Consolas" w:eastAsia="Consolas" w:hAnsi="Consolas"/>
          <w:b w:val="1"/>
          <w:color w:val="383a42"/>
          <w:sz w:val="21"/>
          <w:szCs w:val="21"/>
          <w:highlight w:val="yellow"/>
          <w:rtl w:val="0"/>
        </w:rPr>
        <w:t xml:space="preserve"> </w:t>
      </w:r>
      <w:r w:rsidDel="00000000" w:rsidR="00000000" w:rsidRPr="00000000">
        <w:rPr>
          <w:rFonts w:ascii="Consolas" w:cs="Consolas" w:eastAsia="Consolas" w:hAnsi="Consolas"/>
          <w:b w:val="1"/>
          <w:color w:val="b76b01"/>
          <w:sz w:val="21"/>
          <w:szCs w:val="21"/>
          <w:highlight w:val="yellow"/>
          <w:rtl w:val="0"/>
        </w:rPr>
        <w:t xml:space="preserve">#f</w:t>
      </w:r>
      <w:r w:rsidDel="00000000" w:rsidR="00000000" w:rsidRPr="00000000">
        <w:rPr>
          <w:rFonts w:ascii="Consolas" w:cs="Consolas" w:eastAsia="Consolas" w:hAnsi="Consolas"/>
          <w:b w:val="1"/>
          <w:color w:val="383a42"/>
          <w:sz w:val="21"/>
          <w:szCs w:val="21"/>
          <w:highlight w:val="yellow"/>
          <w:rtl w:val="0"/>
        </w:rPr>
        <w:t xml:space="preserve"> </w:t>
      </w:r>
      <w:r w:rsidDel="00000000" w:rsidR="00000000" w:rsidRPr="00000000">
        <w:rPr>
          <w:rFonts w:ascii="Consolas" w:cs="Consolas" w:eastAsia="Consolas" w:hAnsi="Consolas"/>
          <w:b w:val="1"/>
          <w:color w:val="b76b01"/>
          <w:sz w:val="21"/>
          <w:szCs w:val="21"/>
          <w:highlight w:val="yellow"/>
          <w:rtl w:val="0"/>
        </w:rPr>
        <w:t xml:space="preserve">0</w:t>
      </w:r>
      <w:r w:rsidDel="00000000" w:rsidR="00000000" w:rsidRPr="00000000">
        <w:rPr>
          <w:rFonts w:ascii="Consolas" w:cs="Consolas" w:eastAsia="Consolas" w:hAnsi="Consolas"/>
          <w:b w:val="1"/>
          <w:color w:val="383a42"/>
          <w:sz w:val="21"/>
          <w:szCs w:val="21"/>
          <w:highlight w:val="yellow"/>
          <w:rtl w:val="0"/>
        </w:rPr>
        <w:t xml:space="preserve"> </w:t>
      </w:r>
      <w:r w:rsidDel="00000000" w:rsidR="00000000" w:rsidRPr="00000000">
        <w:rPr>
          <w:rFonts w:ascii="Consolas" w:cs="Consolas" w:eastAsia="Consolas" w:hAnsi="Consolas"/>
          <w:b w:val="1"/>
          <w:color w:val="b76b01"/>
          <w:sz w:val="21"/>
          <w:szCs w:val="21"/>
          <w:highlight w:val="yellow"/>
          <w:rtl w:val="0"/>
        </w:rPr>
        <w:t xml:space="preserve">#f</w:t>
      </w:r>
      <w:r w:rsidDel="00000000" w:rsidR="00000000" w:rsidRPr="00000000">
        <w:rPr>
          <w:rFonts w:ascii="Consolas" w:cs="Consolas" w:eastAsia="Consolas" w:hAnsi="Consolas"/>
          <w:b w:val="1"/>
          <w:color w:val="383a42"/>
          <w:sz w:val="21"/>
          <w:szCs w:val="21"/>
          <w:highlight w:val="yellow"/>
          <w:rtl w:val="0"/>
        </w:rPr>
        <w:t xml:space="preserve"> </w:t>
      </w:r>
      <w:r w:rsidDel="00000000" w:rsidR="00000000" w:rsidRPr="00000000">
        <w:rPr>
          <w:rFonts w:ascii="Consolas" w:cs="Consolas" w:eastAsia="Consolas" w:hAnsi="Consolas"/>
          <w:b w:val="1"/>
          <w:color w:val="b76b01"/>
          <w:sz w:val="21"/>
          <w:szCs w:val="21"/>
          <w:highlight w:val="yellow"/>
          <w:rtl w:val="0"/>
        </w:rPr>
        <w:t xml:space="preserve">#f</w:t>
      </w:r>
      <w:r w:rsidDel="00000000" w:rsidR="00000000" w:rsidRPr="00000000">
        <w:rPr>
          <w:rFonts w:ascii="Consolas" w:cs="Consolas" w:eastAsia="Consolas" w:hAnsi="Consolas"/>
          <w:b w:val="1"/>
          <w:color w:val="383a42"/>
          <w:sz w:val="21"/>
          <w:szCs w:val="21"/>
          <w:highlight w:val="yellow"/>
          <w:rtl w:val="0"/>
        </w:rPr>
        <w:t xml:space="preserve">))</w:t>
      </w:r>
      <w:commentRangeEnd w:id="74"/>
      <w:r w:rsidDel="00000000" w:rsidR="00000000" w:rsidRPr="00000000">
        <w:commentReference w:id="74"/>
      </w:r>
      <w:r w:rsidDel="00000000" w:rsidR="00000000" w:rsidRPr="00000000">
        <w:rPr>
          <w:rtl w:val="0"/>
        </w:rPr>
      </w:r>
    </w:p>
    <w:p w:rsidR="00000000" w:rsidDel="00000000" w:rsidP="00000000" w:rsidRDefault="00000000" w:rsidRPr="00000000" w14:paraId="000002EF">
      <w:pPr>
        <w:rPr>
          <w:rFonts w:ascii="Consolas" w:cs="Consolas" w:eastAsia="Consolas" w:hAnsi="Consolas"/>
          <w:b w:val="1"/>
          <w:i w:val="1"/>
          <w:color w:val="ff0000"/>
          <w:sz w:val="21"/>
          <w:szCs w:val="21"/>
          <w:shd w:fill="d9ead3" w:val="clear"/>
        </w:rPr>
      </w:pPr>
      <w:r w:rsidDel="00000000" w:rsidR="00000000" w:rsidRPr="00000000">
        <w:rPr>
          <w:rFonts w:ascii="Consolas" w:cs="Consolas" w:eastAsia="Consolas" w:hAnsi="Consolas"/>
          <w:color w:val="383a42"/>
          <w:sz w:val="21"/>
          <w:szCs w:val="21"/>
          <w:shd w:fill="d9ead3" w:val="clear"/>
          <w:rtl w:val="0"/>
        </w:rPr>
        <w:t xml:space="preserve">;; </w:t>
      </w:r>
      <w:r w:rsidDel="00000000" w:rsidR="00000000" w:rsidRPr="00000000">
        <w:rPr>
          <w:rFonts w:ascii="Consolas" w:cs="Consolas" w:eastAsia="Consolas" w:hAnsi="Consolas"/>
          <w:b w:val="1"/>
          <w:i w:val="1"/>
          <w:color w:val="ff0000"/>
          <w:sz w:val="21"/>
          <w:szCs w:val="21"/>
          <w:shd w:fill="d9ead3" w:val="clear"/>
          <w:rtl w:val="0"/>
        </w:rPr>
        <w:t xml:space="preserve">comprarPropiedad_or_construirCasa: #t</w:t>
      </w:r>
    </w:p>
    <w:p w:rsidR="00000000" w:rsidDel="00000000" w:rsidP="00000000" w:rsidRDefault="00000000" w:rsidRPr="00000000" w14:paraId="000002F0">
      <w:pPr>
        <w:rPr>
          <w:rFonts w:ascii="Consolas" w:cs="Consolas" w:eastAsia="Consolas" w:hAnsi="Consolas"/>
          <w:b w:val="1"/>
          <w:i w:val="1"/>
          <w:color w:val="ff0000"/>
          <w:sz w:val="21"/>
          <w:szCs w:val="21"/>
          <w:shd w:fill="d9ead3" w:val="clear"/>
        </w:rPr>
      </w:pPr>
      <w:r w:rsidDel="00000000" w:rsidR="00000000" w:rsidRPr="00000000">
        <w:rPr>
          <w:rFonts w:ascii="Consolas" w:cs="Consolas" w:eastAsia="Consolas" w:hAnsi="Consolas"/>
          <w:color w:val="383a42"/>
          <w:sz w:val="21"/>
          <w:szCs w:val="21"/>
          <w:shd w:fill="d9ead3" w:val="clear"/>
          <w:rtl w:val="0"/>
        </w:rPr>
        <w:t xml:space="preserve">;; </w:t>
      </w:r>
      <w:r w:rsidDel="00000000" w:rsidR="00000000" w:rsidRPr="00000000">
        <w:rPr>
          <w:rFonts w:ascii="Consolas" w:cs="Consolas" w:eastAsia="Consolas" w:hAnsi="Consolas"/>
          <w:b w:val="1"/>
          <w:i w:val="1"/>
          <w:color w:val="ff0000"/>
          <w:sz w:val="21"/>
          <w:szCs w:val="21"/>
          <w:shd w:fill="d9ead3" w:val="clear"/>
          <w:rtl w:val="0"/>
        </w:rPr>
        <w:t xml:space="preserve">construirHotel: #f</w:t>
      </w:r>
    </w:p>
    <w:p w:rsidR="00000000" w:rsidDel="00000000" w:rsidP="00000000" w:rsidRDefault="00000000" w:rsidRPr="00000000" w14:paraId="000002F1">
      <w:pPr>
        <w:rPr>
          <w:rFonts w:ascii="Consolas" w:cs="Consolas" w:eastAsia="Consolas" w:hAnsi="Consolas"/>
          <w:b w:val="1"/>
          <w:i w:val="1"/>
          <w:color w:val="ff0000"/>
          <w:sz w:val="21"/>
          <w:szCs w:val="21"/>
          <w:shd w:fill="d9ead3" w:val="clear"/>
        </w:rPr>
      </w:pPr>
      <w:r w:rsidDel="00000000" w:rsidR="00000000" w:rsidRPr="00000000">
        <w:rPr>
          <w:rFonts w:ascii="Consolas" w:cs="Consolas" w:eastAsia="Consolas" w:hAnsi="Consolas"/>
          <w:color w:val="383a42"/>
          <w:sz w:val="21"/>
          <w:szCs w:val="21"/>
          <w:shd w:fill="d9ead3" w:val="clear"/>
          <w:rtl w:val="0"/>
        </w:rPr>
        <w:t xml:space="preserve">;; </w:t>
      </w:r>
      <w:r w:rsidDel="00000000" w:rsidR="00000000" w:rsidRPr="00000000">
        <w:rPr>
          <w:rFonts w:ascii="Consolas" w:cs="Consolas" w:eastAsia="Consolas" w:hAnsi="Consolas"/>
          <w:b w:val="1"/>
          <w:i w:val="1"/>
          <w:color w:val="ff0000"/>
          <w:sz w:val="21"/>
          <w:szCs w:val="21"/>
          <w:shd w:fill="d9ead3" w:val="clear"/>
          <w:rtl w:val="0"/>
        </w:rPr>
        <w:t xml:space="preserve">pagarMultaSalirCarcel: #f</w:t>
      </w:r>
    </w:p>
    <w:p w:rsidR="00000000" w:rsidDel="00000000" w:rsidP="00000000" w:rsidRDefault="00000000" w:rsidRPr="00000000" w14:paraId="000002F2">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color w:val="383a42"/>
          <w:sz w:val="21"/>
          <w:szCs w:val="21"/>
          <w:shd w:fill="d9ead3" w:val="clear"/>
          <w:rtl w:val="0"/>
        </w:rPr>
        <w:t xml:space="preserve">;; </w:t>
      </w:r>
      <w:r w:rsidDel="00000000" w:rsidR="00000000" w:rsidRPr="00000000">
        <w:rPr>
          <w:rFonts w:ascii="Consolas" w:cs="Consolas" w:eastAsia="Consolas" w:hAnsi="Consolas"/>
          <w:b w:val="1"/>
          <w:i w:val="1"/>
          <w:color w:val="ff0000"/>
          <w:sz w:val="21"/>
          <w:szCs w:val="21"/>
          <w:shd w:fill="d9ead3" w:val="clear"/>
          <w:rtl w:val="0"/>
        </w:rPr>
        <w:t xml:space="preserve">usarTarjetaSalirCarcel: #f</w:t>
      </w:r>
      <w:r w:rsidDel="00000000" w:rsidR="00000000" w:rsidRPr="00000000">
        <w:rPr>
          <w:rtl w:val="0"/>
        </w:rPr>
      </w:r>
    </w:p>
    <w:p w:rsidR="00000000" w:rsidDel="00000000" w:rsidP="00000000" w:rsidRDefault="00000000" w:rsidRPr="00000000" w14:paraId="000002F3">
      <w:pPr>
        <w:rPr>
          <w:rFonts w:ascii="Consolas" w:cs="Consolas" w:eastAsia="Consolas" w:hAnsi="Consolas"/>
          <w:i w:val="1"/>
          <w:color w:val="a0a1a7"/>
          <w:sz w:val="21"/>
          <w:szCs w:val="21"/>
          <w:highlight w:val="white"/>
        </w:rPr>
      </w:pPr>
      <w:r w:rsidDel="00000000" w:rsidR="00000000" w:rsidRPr="00000000">
        <w:rPr>
          <w:rtl w:val="0"/>
        </w:rPr>
      </w:r>
    </w:p>
    <w:p w:rsidR="00000000" w:rsidDel="00000000" w:rsidP="00000000" w:rsidRDefault="00000000" w:rsidRPr="00000000" w14:paraId="000002F4">
      <w:pPr>
        <w:rPr>
          <w:rFonts w:ascii="Consolas" w:cs="Consolas" w:eastAsia="Consolas" w:hAnsi="Consolas"/>
          <w:i w:val="1"/>
          <w:color w:val="a0a1a7"/>
          <w:sz w:val="21"/>
          <w:szCs w:val="21"/>
          <w:highlight w:val="white"/>
        </w:rPr>
      </w:pPr>
      <w:r w:rsidDel="00000000" w:rsidR="00000000" w:rsidRPr="00000000">
        <w:rPr>
          <w:rFonts w:ascii="Consolas" w:cs="Consolas" w:eastAsia="Consolas" w:hAnsi="Consolas"/>
          <w:b w:val="1"/>
          <w:i w:val="1"/>
          <w:color w:val="0000ff"/>
          <w:sz w:val="21"/>
          <w:szCs w:val="21"/>
          <w:highlight w:val="yellow"/>
          <w:rtl w:val="0"/>
        </w:rPr>
        <w:t xml:space="preserve">(define g7 (juego-jugar-turno g6 (juego-</w:t>
      </w:r>
      <w:r w:rsidDel="00000000" w:rsidR="00000000" w:rsidRPr="00000000">
        <w:rPr>
          <w:rFonts w:ascii="Consolas" w:cs="Consolas" w:eastAsia="Consolas" w:hAnsi="Consolas"/>
          <w:b w:val="1"/>
          <w:i w:val="1"/>
          <w:color w:val="0000ff"/>
          <w:sz w:val="21"/>
          <w:szCs w:val="21"/>
          <w:highlight w:val="yellow"/>
          <w:rtl w:val="0"/>
        </w:rPr>
        <w:t xml:space="preserve">lanzar-dado</w:t>
      </w:r>
      <w:r w:rsidDel="00000000" w:rsidR="00000000" w:rsidRPr="00000000">
        <w:rPr>
          <w:rFonts w:ascii="Consolas" w:cs="Consolas" w:eastAsia="Consolas" w:hAnsi="Consolas"/>
          <w:b w:val="1"/>
          <w:i w:val="1"/>
          <w:color w:val="0000ff"/>
          <w:sz w:val="21"/>
          <w:szCs w:val="21"/>
          <w:highlight w:val="yellow"/>
          <w:rtl w:val="0"/>
        </w:rPr>
        <w:t xml:space="preserve"> 1 2)</w:t>
      </w:r>
      <w:r w:rsidDel="00000000" w:rsidR="00000000" w:rsidRPr="00000000">
        <w:rPr>
          <w:rFonts w:ascii="Consolas" w:cs="Consolas" w:eastAsia="Consolas" w:hAnsi="Consolas"/>
          <w:i w:val="1"/>
          <w:sz w:val="21"/>
          <w:szCs w:val="21"/>
          <w:highlight w:val="yellow"/>
          <w:rtl w:val="0"/>
        </w:rPr>
        <w:t xml:space="preserve"> </w:t>
      </w:r>
      <w:r w:rsidDel="00000000" w:rsidR="00000000" w:rsidRPr="00000000">
        <w:rPr>
          <w:rFonts w:ascii="Consolas" w:cs="Consolas" w:eastAsia="Consolas" w:hAnsi="Consolas"/>
          <w:b w:val="1"/>
          <w:i w:val="1"/>
          <w:color w:val="ff0000"/>
          <w:sz w:val="21"/>
          <w:szCs w:val="21"/>
          <w:highlight w:val="yellow"/>
          <w:rtl w:val="0"/>
        </w:rPr>
        <w:t xml:space="preserve">#t #f #f #f</w:t>
      </w:r>
      <w:r w:rsidDel="00000000" w:rsidR="00000000" w:rsidRPr="00000000">
        <w:rPr>
          <w:rFonts w:ascii="Consolas" w:cs="Consolas" w:eastAsia="Consolas" w:hAnsi="Consolas"/>
          <w:b w:val="1"/>
          <w:i w:val="1"/>
          <w:color w:val="0000ff"/>
          <w:sz w:val="21"/>
          <w:szCs w:val="21"/>
          <w:highlight w:val="yellow"/>
          <w:rtl w:val="0"/>
        </w:rPr>
        <w:t xml:space="preserve">))</w:t>
      </w:r>
      <w:r w:rsidDel="00000000" w:rsidR="00000000" w:rsidRPr="00000000">
        <w:rPr>
          <w:rFonts w:ascii="Consolas" w:cs="Consolas" w:eastAsia="Consolas" w:hAnsi="Consolas"/>
          <w:i w:val="1"/>
          <w:sz w:val="21"/>
          <w:szCs w:val="21"/>
          <w:highlight w:val="yellow"/>
          <w:rtl w:val="0"/>
        </w:rPr>
        <w:t xml:space="preserve"> </w:t>
      </w:r>
      <w:r w:rsidDel="00000000" w:rsidR="00000000" w:rsidRPr="00000000">
        <w:rPr>
          <w:rtl w:val="0"/>
        </w:rPr>
      </w:r>
    </w:p>
    <w:p w:rsidR="00000000" w:rsidDel="00000000" w:rsidP="00000000" w:rsidRDefault="00000000" w:rsidRPr="00000000" w14:paraId="000002F5">
      <w:pPr>
        <w:rPr>
          <w:rFonts w:ascii="Consolas" w:cs="Consolas" w:eastAsia="Consolas" w:hAnsi="Consolas"/>
          <w:i w:val="1"/>
          <w:sz w:val="21"/>
          <w:szCs w:val="21"/>
          <w:highlight w:val="white"/>
        </w:rPr>
      </w:pPr>
      <w:r w:rsidDel="00000000" w:rsidR="00000000" w:rsidRPr="00000000">
        <w:rPr>
          <w:rFonts w:ascii="Consolas" w:cs="Consolas" w:eastAsia="Consolas" w:hAnsi="Consolas"/>
          <w:i w:val="1"/>
          <w:sz w:val="21"/>
          <w:szCs w:val="21"/>
          <w:highlight w:val="white"/>
          <w:rtl w:val="0"/>
        </w:rPr>
        <w:t xml:space="preserve">g7 ;; esto imprime g7 </w:t>
      </w:r>
    </w:p>
    <w:p w:rsidR="00000000" w:rsidDel="00000000" w:rsidP="00000000" w:rsidRDefault="00000000" w:rsidRPr="00000000" w14:paraId="000002F6">
      <w:pPr>
        <w:rPr>
          <w:rFonts w:ascii="Consolas" w:cs="Consolas" w:eastAsia="Consolas" w:hAnsi="Consolas"/>
          <w:i w:val="1"/>
          <w:sz w:val="21"/>
          <w:szCs w:val="21"/>
          <w:highlight w:val="white"/>
        </w:rPr>
      </w:pPr>
      <w:r w:rsidDel="00000000" w:rsidR="00000000" w:rsidRPr="00000000">
        <w:rPr>
          <w:rFonts w:ascii="Consolas" w:cs="Consolas" w:eastAsia="Consolas" w:hAnsi="Consolas"/>
          <w:i w:val="1"/>
          <w:sz w:val="21"/>
          <w:szCs w:val="21"/>
          <w:highlight w:val="white"/>
          <w:rtl w:val="0"/>
        </w:rPr>
        <w:t xml:space="preserve">;; para verificar que todo esté correcto g7 va a entregar que el jugador 1 carlos tiene saldo/prespuesto 0 eso implica de que el jugador se encuentra en bancarrota y no se puede seguir jugando</w:t>
      </w:r>
    </w:p>
    <w:p w:rsidR="00000000" w:rsidDel="00000000" w:rsidP="00000000" w:rsidRDefault="00000000" w:rsidRPr="00000000" w14:paraId="000002F7">
      <w:pPr>
        <w:rPr>
          <w:rFonts w:ascii="Consolas" w:cs="Consolas" w:eastAsia="Consolas" w:hAnsi="Consolas"/>
          <w:i w:val="1"/>
          <w:sz w:val="21"/>
          <w:szCs w:val="21"/>
          <w:highlight w:val="white"/>
        </w:rPr>
      </w:pPr>
      <w:r w:rsidDel="00000000" w:rsidR="00000000" w:rsidRPr="00000000">
        <w:rPr>
          <w:rtl w:val="0"/>
        </w:rPr>
      </w:r>
    </w:p>
    <w:p w:rsidR="00000000" w:rsidDel="00000000" w:rsidP="00000000" w:rsidRDefault="00000000" w:rsidRPr="00000000" w14:paraId="000002F8">
      <w:pPr>
        <w:rPr>
          <w:rFonts w:ascii="Consolas" w:cs="Consolas" w:eastAsia="Consolas" w:hAnsi="Consolas"/>
          <w:i w:val="1"/>
          <w:sz w:val="21"/>
          <w:szCs w:val="21"/>
          <w:highlight w:val="white"/>
        </w:rPr>
      </w:pPr>
      <w:r w:rsidDel="00000000" w:rsidR="00000000" w:rsidRPr="00000000">
        <w:rPr>
          <w:rFonts w:ascii="Consolas" w:cs="Consolas" w:eastAsia="Consolas" w:hAnsi="Consolas"/>
          <w:i w:val="1"/>
          <w:sz w:val="21"/>
          <w:szCs w:val="21"/>
          <w:highlight w:val="white"/>
          <w:rtl w:val="0"/>
        </w:rPr>
        <w:t xml:space="preserve">; El comando jugador-esta-en-bancarrota se debe ejecutar al final del juego para el usuario vea en pantalla si efectivamente algun jugador se encuentra en bancarrota y que el juego termino</w:t>
      </w:r>
    </w:p>
    <w:p w:rsidR="00000000" w:rsidDel="00000000" w:rsidP="00000000" w:rsidRDefault="00000000" w:rsidRPr="00000000" w14:paraId="000002F9">
      <w:pPr>
        <w:spacing w:after="200" w:lineRule="auto"/>
        <w:rPr>
          <w:b w:val="1"/>
          <w:color w:val="85200c"/>
          <w:highlight w:val="yellow"/>
        </w:rPr>
      </w:pPr>
      <w:r w:rsidDel="00000000" w:rsidR="00000000" w:rsidRPr="00000000">
        <w:rPr>
          <w:b w:val="1"/>
          <w:color w:val="85200c"/>
          <w:highlight w:val="yellow"/>
          <w:rtl w:val="0"/>
        </w:rPr>
        <w:t xml:space="preserve">(jugador-esta-en-bancarrota jugador1) ;; va a entregar #t</w:t>
      </w:r>
    </w:p>
    <w:p w:rsidR="00000000" w:rsidDel="00000000" w:rsidP="00000000" w:rsidRDefault="00000000" w:rsidRPr="00000000" w14:paraId="000002FA">
      <w:pPr>
        <w:spacing w:after="200" w:lineRule="auto"/>
        <w:rPr>
          <w:b w:val="1"/>
          <w:color w:val="85200c"/>
          <w:highlight w:val="yellow"/>
        </w:rPr>
      </w:pPr>
      <w:r w:rsidDel="00000000" w:rsidR="00000000" w:rsidRPr="00000000">
        <w:rPr>
          <w:b w:val="1"/>
          <w:color w:val="85200c"/>
          <w:highlight w:val="yellow"/>
          <w:rtl w:val="0"/>
        </w:rPr>
        <w:t xml:space="preserve">;; Donde jugador1 lo pueden obtener con un selector del jugador en el juego</w:t>
      </w:r>
    </w:p>
    <w:p w:rsidR="00000000" w:rsidDel="00000000" w:rsidP="00000000" w:rsidRDefault="00000000" w:rsidRPr="00000000" w14:paraId="000002FB">
      <w:pPr>
        <w:spacing w:after="200" w:lineRule="auto"/>
        <w:rPr>
          <w:b w:val="1"/>
          <w:color w:val="85200c"/>
          <w:highlight w:val="yellow"/>
        </w:rPr>
      </w:pPr>
      <w:r w:rsidDel="00000000" w:rsidR="00000000" w:rsidRPr="00000000">
        <w:rPr>
          <w:b w:val="1"/>
          <w:color w:val="85200c"/>
          <w:highlight w:val="yellow"/>
          <w:rtl w:val="0"/>
        </w:rPr>
        <w:t xml:space="preserve">;; Por ejemplo pueden ejecutarlo como:</w:t>
      </w:r>
    </w:p>
    <w:p w:rsidR="00000000" w:rsidDel="00000000" w:rsidP="00000000" w:rsidRDefault="00000000" w:rsidRPr="00000000" w14:paraId="000002FC">
      <w:pPr>
        <w:spacing w:after="200" w:lineRule="auto"/>
        <w:rPr>
          <w:b w:val="1"/>
          <w:color w:val="85200c"/>
          <w:highlight w:val="yellow"/>
        </w:rPr>
      </w:pPr>
      <w:commentRangeStart w:id="75"/>
      <w:commentRangeStart w:id="76"/>
      <w:commentRangeStart w:id="77"/>
      <w:r w:rsidDel="00000000" w:rsidR="00000000" w:rsidRPr="00000000">
        <w:rPr>
          <w:b w:val="1"/>
          <w:color w:val="85200c"/>
          <w:highlight w:val="yellow"/>
          <w:rtl w:val="0"/>
        </w:rPr>
        <w:t xml:space="preserve">(jugador-esta-en-bancarrota (get-jugador g7))</w:t>
      </w:r>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r w:rsidDel="00000000" w:rsidR="00000000" w:rsidRPr="00000000">
        <w:rPr>
          <w:rtl w:val="0"/>
        </w:rPr>
      </w:r>
    </w:p>
    <w:p w:rsidR="00000000" w:rsidDel="00000000" w:rsidP="00000000" w:rsidRDefault="00000000" w:rsidRPr="00000000" w14:paraId="000002FD">
      <w:pPr>
        <w:spacing w:after="200" w:lineRule="auto"/>
        <w:rPr>
          <w:b w:val="1"/>
          <w:color w:val="85200c"/>
        </w:rPr>
      </w:pPr>
      <w:r w:rsidDel="00000000" w:rsidR="00000000" w:rsidRPr="00000000">
        <w:rPr>
          <w:b w:val="1"/>
          <w:color w:val="85200c"/>
          <w:rtl w:val="0"/>
        </w:rPr>
        <w:t xml:space="preserve">;; Fin script ejecución</w:t>
      </w:r>
    </w:p>
    <w:p w:rsidR="00000000" w:rsidDel="00000000" w:rsidP="00000000" w:rsidRDefault="00000000" w:rsidRPr="00000000" w14:paraId="000002FE">
      <w:pPr>
        <w:rPr>
          <w:rFonts w:ascii="Consolas" w:cs="Consolas" w:eastAsia="Consolas" w:hAnsi="Consolas"/>
          <w:i w:val="1"/>
          <w:sz w:val="21"/>
          <w:szCs w:val="21"/>
          <w:highlight w:val="white"/>
        </w:rPr>
      </w:pPr>
      <w:r w:rsidDel="00000000" w:rsidR="00000000" w:rsidRPr="00000000">
        <w:rPr>
          <w:rtl w:val="0"/>
        </w:rPr>
      </w:r>
    </w:p>
    <w:p w:rsidR="00000000" w:rsidDel="00000000" w:rsidP="00000000" w:rsidRDefault="00000000" w:rsidRPr="00000000" w14:paraId="000002FF">
      <w:pPr>
        <w:rPr>
          <w:rFonts w:ascii="Consolas" w:cs="Consolas" w:eastAsia="Consolas" w:hAnsi="Consolas"/>
          <w:i w:val="1"/>
          <w:sz w:val="21"/>
          <w:szCs w:val="21"/>
          <w:highlight w:val="white"/>
        </w:rPr>
      </w:pP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enjamin Goycolea Contardo" w:id="41" w:date="2025-04-29T16:19:39Z">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pasa en caso de que el jugador-pagador no tenga el monto necesario a transferir?</w:t>
      </w:r>
    </w:p>
  </w:comment>
  <w:comment w:author="Gonzalo Martinez" w:id="42" w:date="2025-04-30T23:45:51Z">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tiene el monto no va a transferir por ende al no existir transacción entonces no hay cambios</w:t>
      </w:r>
    </w:p>
  </w:comment>
  <w:comment w:author="Gonzalo Martinez" w:id="43" w:date="2025-05-01T01:03:09Z">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cabe destacar que a medida que ustedes van desarrollando su laboratorio se encontrarán con subproblemas no entregados como RF que deben solucionar, por ejemplo, qué pasa si un jugador no tiene dinero para transferir, debes revisar las reglas generales, si las reglas generales no indican el accionar de ese caso entonces queda a criterio del estudiante que realizar en dicho caso. Todas estas decisiones de diseño e implementación deben ser documentadas en su informe en los capítulos correspondientes</w:t>
      </w:r>
    </w:p>
  </w:comment>
  <w:comment w:author="Catalina Covarrubias Soto" w:id="71" w:date="2025-05-04T01:25:04Z">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puede construir casa si no es su propiedad</w:t>
      </w:r>
    </w:p>
  </w:comment>
  <w:comment w:author="Catalina Covarrubias Soto" w:id="67" w:date="2025-05-04T01:23:59Z">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estas semillas se movería a la posición 10, no 11</w:t>
      </w:r>
    </w:p>
  </w:comment>
  <w:comment w:author="Benjamin Goycolea Contardo" w:id="14" w:date="2025-04-15T21:30:58Z">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función debería, en caso de dar la vuelta al tablero y haber pasado por el banco, sumar dinero al jugador?</w:t>
      </w:r>
    </w:p>
  </w:comment>
  <w:comment w:author="Joaquin Abarzua Vera" w:id="15" w:date="2025-04-17T18:54:36Z">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lo que entendi la dar la vuelta se aplica un impuesto</w:t>
      </w:r>
    </w:p>
  </w:comment>
  <w:comment w:author="Gonzalo Martinez" w:id="16" w:date="2025-04-21T23:51:53Z">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agrego aclaración</w:t>
      </w:r>
    </w:p>
  </w:comment>
  <w:comment w:author="Gonzalo Martinez" w:id="17" w:date="2025-05-01T02:53:31Z">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destaco que sólo actualiza la posición y la aplicación de reglas del enunciado general no recae en este RF si no que en el RF de ejecutar turno (o lo mismo que sea una fn auxiliar llamada u orquestada por la función de ejecutar turno, que opera como main).</w:t>
      </w:r>
    </w:p>
  </w:comment>
  <w:comment w:author="Angel Benavides Araya" w:id="38" w:date="2025-04-29T18:28:23Z">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se manejan la cantidad de hoteles en una propiedad?</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TDA Juego tenemos: MaximoHoteles (int). Pero en el TDAPropiedad solo tenemos esHotel (bool).</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podemos llevar el conteo de hoteles de una propiedad en particular con esto.</w:t>
      </w:r>
    </w:p>
  </w:comment>
  <w:comment w:author="Gonzalo Martinez" w:id="39" w:date="2025-05-01T02:50:33Z">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hecho si puedes, la respuesta esta en tu diseño e implementación del TDA</w:t>
      </w:r>
    </w:p>
  </w:comment>
  <w:comment w:author="Benjamin Goycolea Contardo" w:id="7" w:date="2025-04-15T21:47:48Z">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debería funcionar el banco? Es una casilla especial (casilla de salida)? Y si es así, podría estar en cualquier posición?</w:t>
      </w:r>
    </w:p>
  </w:comment>
  <w:comment w:author="Angel Benavides Araya" w:id="8" w:date="2025-04-16T15:42:34Z">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Agrego la casilla de cárcel a esta duda, ¿se coloca en donde queramos en el tablero?</w:t>
      </w:r>
    </w:p>
  </w:comment>
  <w:comment w:author="Gonzalo Martinez" w:id="9" w:date="2025-04-28T03:03:59Z">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las casillas especiales (cárcel) se ubican en la posición que tu quieras pero debe ser i) definido al principio del script y ii) constante a lo largo de la ejecución del script</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puede ser que durante los primeros 3 turnos carcel sea posición 1 y luego en el turno 4 cambie a posicion 9, se crea como posición 1 y se queda así hasta el final.</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casilla de salida siempre es 0</w:t>
      </w:r>
    </w:p>
  </w:comment>
  <w:comment w:author="Alejandra Silva Samanez" w:id="57" w:date="2025-04-30T16:35:53Z">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sabemos a que cárcel va a ir un jugador si hay mas de una?</w:t>
      </w:r>
    </w:p>
  </w:comment>
  <w:comment w:author="Gonzalo Martinez" w:id="58" w:date="2025-04-30T23:48:41Z">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queda a tu criterio donde y en que posición o cárcel cae</w:t>
      </w:r>
    </w:p>
  </w:comment>
  <w:comment w:author="Gonzalo Martinez" w:id="59" w:date="2025-05-01T00:59:39Z">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ser algo fijo, algo dinámico u incluso aleatorio. Lo importante es que haga lo que dice la función de la carta</w:t>
      </w:r>
    </w:p>
  </w:comment>
  <w:comment w:author="Gonzalo Martinez" w:id="60" w:date="2025-05-02T00:31:39Z">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destaco que en este laboratorio como en siguiente cuando no se explicitan ciertos detalles es porque queda a criterio del estudiante</w:t>
      </w:r>
    </w:p>
  </w:comment>
  <w:comment w:author="Catalina Covarrubias Soto" w:id="72" w:date="2025-05-04T01:53:57Z">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que el jugador paga la multa para salir de la cárcel ¿Se puede mover o pagar la multa cuenta como jugar su turno?</w:t>
      </w:r>
    </w:p>
  </w:comment>
  <w:comment w:author="Joaquin Abarzua Vera" w:id="73" w:date="2025-05-04T20:35:51Z">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ana esta en la carcel si no fue arrestada?</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supone que "esta de visita"?</w:t>
      </w:r>
    </w:p>
  </w:comment>
  <w:comment w:author="Vic Flores Sánchez" w:id="23" w:date="2025-04-23T21:10:05Z">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agregó el TDA juego debido a que en jugador sólo está el listado de IDs de propiedades y recién en el juego-&gt;tablero están los TDA con las propiedades.</w:t>
      </w:r>
    </w:p>
  </w:comment>
  <w:comment w:author="Vic Flores Sánchez" w:id="24" w:date="2025-04-23T21:09:26Z">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esta función dentro del archivo del TDA juego, para así evitar referencias circulares y evitar utilizar "dynamic-require"</w:t>
      </w:r>
    </w:p>
  </w:comment>
  <w:comment w:author="Vic Flores Sánchez" w:id="36" w:date="2025-04-30T23:18:18Z">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esta función dentro del archivo del TDA juego, para así evitar referencias circulares y evitar utilizar "dynamic-require"</w:t>
      </w:r>
    </w:p>
  </w:comment>
  <w:comment w:author="Vic Flores Sánchez" w:id="35" w:date="2025-04-30T23:18:57Z">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agregó el juego acá debido a que requieren conocer el máximo de casas (está dentro del tablero o el juego me parece), esto para calcular la renta si es hotel.</w:t>
      </w:r>
    </w:p>
  </w:comment>
  <w:comment w:author="Joaquin Abarzua Vera" w:id="66" w:date="2025-05-05T23:08:19Z">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semilla comentada y la escrita son diferentes</w:t>
      </w:r>
    </w:p>
  </w:comment>
  <w:comment w:author="Alejandra Silva Samanez" w:id="3" w:date="2025-03-31T20:22:45Z">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la cantidad de cartas que ha sacado el jugador para salir de la cárcel? @gonzalo.martinez@usach.cl</w:t>
      </w:r>
    </w:p>
  </w:comment>
  <w:comment w:author="Vic Flores Sánchez" w:id="4" w:date="2025-04-28T23:27:43Z">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la cantidad de cartas que el jugador puede pagar para salir de la cárcel sin tener que esperar turnos o pagar dinero.</w:t>
      </w:r>
    </w:p>
  </w:comment>
  <w:comment w:author="Catalina Covarrubias Soto" w:id="56" w:date="2025-05-04T01:20:47Z">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campo tiene que ser el id o null</w:t>
      </w:r>
    </w:p>
  </w:comment>
  <w:comment w:author="Esteban Aliaga Velasquez" w:id="30" w:date="2025-04-28T21:27:46Z">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conocer el máximo de casas necesitamos como entrada a la función el TDA juego, y en este RF el dominio solo se compone de la propiedad</w:t>
      </w:r>
    </w:p>
  </w:comment>
  <w:comment w:author="Johanny Simken Ruminot" w:id="31" w:date="2025-04-29T00:16:01Z">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_Marcado como resuelto_</w:t>
      </w:r>
    </w:p>
  </w:comment>
  <w:comment w:author="Esteban Aliaga Velasquez" w:id="32" w:date="2025-04-29T00:31:42Z">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_Reabierto_</w:t>
      </w:r>
    </w:p>
  </w:comment>
  <w:comment w:author="Gonzalo Martinez" w:id="33" w:date="2025-04-30T12:44:13Z">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necesariamente, depende de como tu realices el modelado e implementación del TDA. En cátedra se refuerza que un TDA no necesariamente es un mapeo 1 a 1 del dominio</w:t>
      </w:r>
    </w:p>
  </w:comment>
  <w:comment w:author="Gonzalo Martinez" w:id="34" w:date="2025-05-01T02:00:51Z">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destaco que esta última respuesta es válida para todos los TDA del laboratorio</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algunos RF pueden faltar parámetros que directamente no les mencionamos que usen pero si aterrizan el concepto de TDA visto en clases pueden abordarlos fácilmente usando el paradigma y que un TDA no necesariamente es un mapeo 1.1 de los dominios</w:t>
      </w:r>
    </w:p>
  </w:comment>
  <w:comment w:author="Catalina Covarrubias Soto" w:id="61" w:date="2025-05-04T01:19:30Z">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está definida una propiedad o casilla especial en la posición 4</w:t>
      </w:r>
    </w:p>
  </w:comment>
  <w:comment w:author="Vic Flores Sánchez" w:id="18" w:date="2025-04-23T20:56:23Z">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esta función dentro del archivo del TDA juego, para así evitar referencias circulares y evitar utilizar "dynamic-require"</w:t>
      </w:r>
    </w:p>
  </w:comment>
  <w:comment w:author="Alejandra Silva Samanez" w:id="19" w:date="2025-04-28T21:32:19Z">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Podrían detallar que el lo que se pide en esta función y si esta relacionada con RF.14 @gonzalo.martinez@usach.cl</w:t>
      </w:r>
    </w:p>
  </w:comment>
  <w:comment w:author="Felipe Becerra Pérez" w:id="20" w:date="2025-04-29T01:42:29Z">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sumo a la pregunta! @gonzalo.martinez@usach.cl</w:t>
      </w:r>
    </w:p>
  </w:comment>
  <w:comment w:author="Maitane Ossandon Hostens" w:id="21" w:date="2025-04-29T01:59:23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la misma duda, la descripcion de la funcion es la misma que la de propiedad-calcular-renta :(( @gonzalo.martinez@usach.cl</w:t>
      </w:r>
    </w:p>
  </w:comment>
  <w:comment w:author="Gonzalo Martinez" w:id="22" w:date="2025-05-01T01:58:34Z">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claro, las dos funciones calculan la renta</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a través de jugador y otra a través de propiedad</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 diseño e implementación de TDA deben dar respuesta a estos requerimientos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cuando se usan? depende de ustedes pero alguna parte de las reglas (a su criterio, lo que ustedes estimen conveniente) deben aplicar cada una de estas implementaciones para que podamos evaluar</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requerimiento no se cambiará (ninguno de los dos) puesto que hay estudiantes que si lograron la implementación y uso de ambos</w:t>
      </w:r>
    </w:p>
  </w:comment>
  <w:comment w:author="Maitane Ossandon Hostens" w:id="54" w:date="2025-04-29T03:31:39Z">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asume entonces que cada cambio a una propiedad, jugador o tablero se actualiza en el juego completo dentro de esta funcion? por ejemplo, si el jugador compra una propiedad, dentro de esta funcion se llaman a funciones auxiliares que actualicen el dueño de la propiedad, la cantidad de dinero que tiene el jugador, la propiedad dentro del tablero, el tablero dentro del juego y los jugadores dentro del juego, así retornando el juego completamente actualizado? @gonzalo.martinez@usach.cl</w:t>
      </w:r>
    </w:p>
  </w:comment>
  <w:comment w:author="Gonzalo Martinez" w:id="55" w:date="2025-04-30T12:56:53Z">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asume, es así porque es la naturaleza del paradigma funcional</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lo mismo recibe un game y retorna un game. Esta función es un orquestador de todo el laboratorio (como un main) que va a realizar y aplicar todas las reglas del juego para ejecutar la simulación del turno de juego</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función es la que realiza la simulación del juego y entrega el estado actual de todo el juego</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mayor referencia revisa el script de ejecución</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estos cambios tienen por objetivo simplificar al máximo la dificultad del laboratorio puesto que si no se creaba esta función con los parametros de la simulación el script de ejecución quedaba demasiado grande y aumentaba la cantidad de RF a implementar.</w:t>
      </w:r>
    </w:p>
  </w:comment>
  <w:comment w:author="Alejandra Silva Samanez" w:id="0" w:date="2025-04-03T20:21:30Z">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lista de propiedades debe tener datos de tipo property (por el TDA) o pueden ser solo los id de las propiedades? @gonzalo.martinez@usach.cl</w:t>
      </w:r>
    </w:p>
  </w:comment>
  <w:comment w:author="Vic Flores Sánchez" w:id="1" w:date="2025-04-15T02:55:01Z">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ids</w:t>
      </w:r>
    </w:p>
  </w:comment>
  <w:comment w:author="Alejandra Silva Samanez" w:id="2" w:date="2025-04-15T03:02:31Z">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muchas gracias</w:t>
      </w:r>
    </w:p>
  </w:comment>
  <w:comment w:author="Joaquin Abarzua Vera" w:id="65" w:date="2025-05-05T23:14:38Z">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comentada la prop6 en  el juego vale 900</w:t>
      </w:r>
    </w:p>
  </w:comment>
  <w:comment w:author="Joaquin Abarzua Vera" w:id="74" w:date="2025-05-04T20:20:57Z">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al llegar a 0 termina el juego en que momento se hipoteca?</w:t>
      </w:r>
    </w:p>
  </w:comment>
  <w:comment w:author="Vic Flores Sánchez" w:id="40" w:date="2025-04-23T21:15:37Z">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esta función dentro del archivo del TDA juego, para así evitar referencias circulares y evitar utilizar "dynamic-require"</w:t>
      </w:r>
    </w:p>
  </w:comment>
  <w:comment w:author="Vic Flores Sánchez" w:id="37" w:date="2025-04-23T21:14:58Z">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esta función dentro del archivo del TDA juego, para así evitar referencias circulares y evitar utilizar "dynamic-require"</w:t>
      </w:r>
    </w:p>
  </w:comment>
  <w:comment w:author="Maitane Ossandon Hostens" w:id="49" w:date="2025-04-29T02:04:07Z">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funcion verifica si el jugador no tiene dinero o no le alcanza para pagar una deuda? de no tener suficiente para pagar una deuda, como sabemos cual es la deuda? @gonzalo.martinez@usach.cl</w:t>
      </w:r>
    </w:p>
  </w:comment>
  <w:comment w:author="Alejandra Silva Samanez" w:id="50" w:date="2025-04-29T02:28:27Z">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la misma duda, esta función verifica que el jugador no tiene dinero como dice acá o como dice mas abajo que no pueda pagar (porque que no pueda pagar no quiere decir que no tenga nada de dinero, puede que tenga pero no le alcance) Cual de las dos opciones es?</w:t>
      </w:r>
    </w:p>
  </w:comment>
  <w:comment w:author="Gonzalo Martinez" w:id="51" w:date="2025-04-30T12:55:49Z">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 mezclando dos problemas distintos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problema que es el ataca este requerimiento es sólo verificar si el jugador actualmente esta en 0, nada más. Ejemplo: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jugador1 hizo una acción donde gasto dinero</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jugador1 esta en bancarrota luego de la acción? true or false (el alcance de este RF)</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si jugador1 esta en bancarrota se termina el juego (esto no es alcance de esta función es en la implementación del jugar turno junto con las demás reglas)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otro problema es que si tengo x dinero y la renta/propiedad/casa/hotel/etc cuesta 2x de dinero yo no voy a poder pagar eso, ese problema no es verificar bancarrota es verificar si efectivamente puedo realizar las acciones que previamente mencione. Este problema no esta como requisito funcional pero tienen que resolverlo porque es parte de las reglas generales.</w:t>
      </w:r>
    </w:p>
  </w:comment>
  <w:comment w:author="Joaquin Abarzua Vera" w:id="70" w:date="2025-05-05T23:25:18Z">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no se mantiene en el siguiente turno</w:t>
      </w:r>
    </w:p>
  </w:comment>
  <w:comment w:author="Alejandra Silva Samanez" w:id="47" w:date="2025-04-29T02:32:25Z">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cual es el criterio para que sea una carta aleatoria? usar un random para la lista? crear nuestra propia funcion random?</w:t>
      </w:r>
    </w:p>
  </w:comment>
  <w:comment w:author="Gonzalo Martinez" w:id="48" w:date="2025-04-30T12:51:14Z">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deja explicito porque no es relevante para este laboratorio como lo resuelves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usar el mismo random que les entregue como tambien puedes crear tu propio random o usar funciones propias de scheme</w:t>
      </w:r>
    </w:p>
  </w:comment>
  <w:comment w:author="Vicente Carrillo Riquelme" w:id="26" w:date="2025-04-28T23:25:00Z">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función "propiedad-construir-hotel" se pide dejar la cantidad de casas en 0, lo cual provoca un problema al calcular la renta de una propiedad que es hotel, ya que no se tiene el máximo de casas @gonzalo.martinez@usach.cl</w:t>
      </w:r>
    </w:p>
  </w:comment>
  <w:comment w:author="Maitane Ossandon Hostens" w:id="27" w:date="2025-04-29T04:42:50Z">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sumo a la pregunta, se asume que el maximo de casas en todos los script sera igual? @gonzalo.martinez@usach.cl</w:t>
      </w:r>
    </w:p>
  </w:comment>
  <w:comment w:author="Benjamin Paredes Quezada" w:id="28" w:date="2025-04-30T04:06:20Z">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misma duda , como queda la renta luego de construir un hotel si las casas pasan a ser 0 ?</w:t>
      </w:r>
    </w:p>
  </w:comment>
  <w:comment w:author="Gonzalo Martinez" w:id="29" w:date="2025-05-01T02:01:36Z">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renta queda como la máxima alcanzada, es decir, el doble de la renta con el máximo de casas, es decir, el valor del hotel</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tema del hotel es que lo deje como una transformación, n casas pasan a ser n hoteles</w:t>
      </w:r>
    </w:p>
  </w:comment>
  <w:comment w:author="Matias Rojas Sanchez" w:id="10" w:date="2025-04-30T00:45:35Z">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variará la cantidad de hoteles posibles? Es inconsistente con el TDA Propiedad, que maneja esHotel como booleano (sólo un hotel) y no una cantidad indefinida. Cambiaría la forma de implementar el RF14.</w:t>
      </w:r>
    </w:p>
  </w:comment>
  <w:comment w:author="Gonzalo Martinez" w:id="11" w:date="2025-05-01T01:55:50Z">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queda como esta, ya no hay cambios en el enunciado</w:t>
      </w:r>
    </w:p>
  </w:comment>
  <w:comment w:author="Alejandra Silva Samanez" w:id="5" w:date="2025-04-01T02:35:41Z">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algún listado de todas las acciones que tienen que haber en el juego? @gonzalo.martinez@usach.cl</w:t>
      </w:r>
    </w:p>
  </w:comment>
  <w:comment w:author="Vic Flores Sánchez" w:id="6" w:date="2025-04-15T03:19:53Z">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solo que debe considerar en sus ejemplos al menos 3 acciones distintas</w:t>
      </w:r>
    </w:p>
  </w:comment>
  <w:comment w:author="Joaquin Abarzua Vera" w:id="52" w:date="2025-04-13T21:40:51Z">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@gonzalo.martinez@usach.cl   el dominio y el ejemplo de uso son difewrentes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_Asignado a gonzalo.martinez@usach.cl_</w:t>
      </w:r>
    </w:p>
  </w:comment>
  <w:comment w:author="Gonzalo Martinez" w:id="53" w:date="2025-04-27T21:16:33Z">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estado actual junto con el ejemplo son correctos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dominio es jugador y el retorno es un boolean para indicar si esta en bancarrota o no</w:t>
      </w:r>
    </w:p>
  </w:comment>
  <w:comment w:author="Alejandra Silva Samanez" w:id="12" w:date="2025-04-16T01:24:49Z">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los requisitos de esta función solo piden el par pero ¿por qué acá dice que tienen que sumar los valores? ¿hay que mostrar en esta función también la suma de ambos dados?</w:t>
      </w:r>
    </w:p>
  </w:comment>
  <w:comment w:author="Gonzalo Martinez" w:id="13" w:date="2025-04-27T02:02:56Z">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elimino la suma de esta función</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acá sólo se debe entregar los valores de los dados</w:t>
      </w:r>
    </w:p>
  </w:comment>
  <w:comment w:author="Esteban Aliaga Velasquez" w:id="25" w:date="2025-05-02T00:05:43Z">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@gonzalo.martinez@usach.cl Con "valor de la propiedad" se refiere al precio base que cuesta comprar la propiedad inicialmente? o se refiere al que se definió en el elemento "renta" del TDA propiedad?</w:t>
      </w:r>
    </w:p>
  </w:comment>
  <w:comment w:author="Martin Araya Gaete" w:id="75" w:date="2025-04-29T03:40:19Z">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ese get debería tener otro parámetro, ya que con eso, o bien traería todos los jugadores de "juego" o el jugador quien tenga el "turno actual"</w:t>
      </w:r>
    </w:p>
  </w:comment>
  <w:comment w:author="Gonzalo Martinez" w:id="76" w:date="2025-04-30T13:03:26Z">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dado que recibe el juego puedes obtener cualquier entidad dentro de él</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otro lado es un ejemplo, no es que tienen que implementar exactamente esto, ustedes en su lógica del script crean alguna forma de obtener el jugador actual</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dado que es get-jugador y recibe el juego, puedes obtener lo que quieras, no necesariamente vas a hacer solo un car cdr cdr cdr de la posición, nada limita que puedas seguir obteniendo y calculando valores</w:t>
      </w:r>
    </w:p>
  </w:comment>
  <w:comment w:author="Gonzalo Martinez" w:id="77" w:date="2025-05-01T02:12:27Z">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hecho puede ser (get-jugador-actual juego) y ahi tu mediante tu diseño de TDA obtienes el jugador actual</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depende de tu diseño e implementación del TDA (aspecto revisado con tu profesor de cátedra)</w:t>
      </w:r>
    </w:p>
  </w:comment>
  <w:comment w:author="Martin Araya Gaete" w:id="68" w:date="2025-04-29T03:41:16Z">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parentesis faltantes en todos los juego-jugar-turno</w:t>
      </w:r>
    </w:p>
  </w:comment>
  <w:comment w:author="Gonzalo Martinez" w:id="69" w:date="2025-04-30T13:00:26Z">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 solucionado</w:t>
      </w:r>
    </w:p>
  </w:comment>
  <w:comment w:author="Martin Araya Gaete" w:id="62" w:date="2025-04-29T03:45:56Z">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se sigue la definicion de la semilla que dio;</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(getDadoRandom 1) ; retorna 1</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(getDadoRandom 2) ; retorna 2</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(getDadoRandom 5) ; retorna 3</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(getDadoRandom 0) ; retorna 4</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(getDadoRandom 3) ; retorna 5</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(getDadoRandom 4) ; retorna 6</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Debería retornar (5 + 6 )</w:t>
      </w:r>
    </w:p>
  </w:comment>
  <w:comment w:author="Gonzalo Martinez" w:id="63" w:date="2025-04-30T23:48:56Z">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 lo arreglo</w:t>
      </w:r>
    </w:p>
  </w:comment>
  <w:comment w:author="Gonzalo Martinez" w:id="64" w:date="2025-05-02T01:41:20Z">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cambie la semilla, antes era 3 y 4, la deje en 1 y 2 para que el resto sea consistente con el tablero creado, así no altero el resto de jugadas</w:t>
      </w:r>
    </w:p>
  </w:comment>
  <w:comment w:author="Maitane Ossandon Hostens" w:id="44" w:date="2025-04-29T03:50:55Z">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asumo que la idea es retornar una lista con todos los jugadores, cosa de poder actualizar el juego con la lista entregada, pero en caso de existir mas de dos jugadores en la partida, dentro de esta funcion no se puede obtener el resto de jugadores para entregar una lista completa, sino que solo una lista con los dos involucrados en el pago, o estoy entiendo mal la idea de la funcion?</w:t>
      </w:r>
    </w:p>
  </w:comment>
  <w:comment w:author="Gonzalo Martinez" w:id="45" w:date="2025-04-30T12:50:00Z">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entendiendo bien pero esta funcion retorna la lista de jugadores involucrados asociados, no todos</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independiente de la cantidad de jugadores, si j1 le paga a j2, hay un cambio de j1 y j2. Luego se retorna (list j1 j2) actualizados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en tu implementación tu tienes que resolver como actualizar todo el juego con estos nuevos valores</w:t>
      </w:r>
    </w:p>
  </w:comment>
  <w:comment w:author="Gonzalo Martinez" w:id="46" w:date="2025-05-01T01:06:49Z">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destacó que la actualización del juego (mencionado en el último párrafo de mi respuesta anterior) no es responsabilidad de esta función, puesto que la presente función solo entrega un insumo para otras funciones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rebuchet MS"/>
  <w:font w:name="Consola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0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https://docs.google.com/document/d/1cj6CsEN2ThY_L2Wk880z7Y03Kk1vxpoqY9LVmUQPcuQ/edit?tab=t.0#heading=h.jiyysldll3vx</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cj6CsEN2ThY_L2Wk880z7Y03Kk1vxpoqY9LVmUQPcuQ/edit?tab=t.0" TargetMode="External"/><Relationship Id="rId10" Type="http://schemas.openxmlformats.org/officeDocument/2006/relationships/hyperlink" Target="mailto:gonzalo.martinez@usach.cl" TargetMode="External"/><Relationship Id="rId13" Type="http://schemas.openxmlformats.org/officeDocument/2006/relationships/hyperlink" Target="https://docs.racket-lang.org/reference/Module_Names_and_Loading.html#%28def._%28%28quote._~23~25kernel%29._dynamic-require%29%29" TargetMode="External"/><Relationship Id="rId12" Type="http://schemas.openxmlformats.org/officeDocument/2006/relationships/hyperlink" Target="https://docs.google.com/document/d/1cj6CsEN2ThY_L2Wk880z7Y03Kk1vxpoqY9LVmUQPcuQ/edit?tab=t.0#heading=h.nnf213ilkre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gonzalo.martinez@usach.cl" TargetMode="External"/><Relationship Id="rId15" Type="http://schemas.openxmlformats.org/officeDocument/2006/relationships/footer" Target="footer1.xml"/><Relationship Id="rId14" Type="http://schemas.openxmlformats.org/officeDocument/2006/relationships/hyperlink" Target="https://docs.google.com/document/d/1cj6CsEN2ThY_L2Wk880z7Y03Kk1vxpoqY9LVmUQPcuQ/edit?tab=t.0"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docs.google.com/document/d/1eEaxe2PTIu9TheO30cOLQRuC09IzmHB-_0qu5-8wupk/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